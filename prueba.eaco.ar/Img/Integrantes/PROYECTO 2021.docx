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D11EE" w:rsidRDefault="00B50139">
      <w:pPr>
        <w:spacing w:after="0" w:line="240" w:lineRule="auto"/>
        <w:jc w:val="both"/>
        <w:rPr>
          <w:rFonts w:ascii="Times New Roman" w:eastAsia="Times New Roman" w:hAnsi="Times New Roman" w:cs="Times New Roman"/>
          <w:sz w:val="24"/>
          <w:szCs w:val="24"/>
        </w:rPr>
      </w:pPr>
      <w:sdt>
        <w:sdtPr>
          <w:tag w:val="goog_rdk_0"/>
          <w:id w:val="556975089"/>
        </w:sdtPr>
        <w:sdtEndPr/>
        <w:sdtContent/>
      </w:sdt>
      <w:r>
        <w:rPr>
          <w:rFonts w:ascii="Times New Roman" w:eastAsia="Times New Roman" w:hAnsi="Times New Roman" w:cs="Times New Roman"/>
          <w:b/>
          <w:color w:val="000000"/>
          <w:sz w:val="24"/>
          <w:szCs w:val="24"/>
        </w:rPr>
        <w:t>2. Plan de Investigación período 2021:</w:t>
      </w:r>
      <w:r>
        <w:rPr>
          <w:rFonts w:ascii="Times New Roman" w:eastAsia="Times New Roman" w:hAnsi="Times New Roman" w:cs="Times New Roman"/>
          <w:color w:val="000000"/>
          <w:sz w:val="24"/>
          <w:szCs w:val="24"/>
        </w:rPr>
        <w:tab/>
      </w:r>
    </w:p>
    <w:p w14:paraId="00000002" w14:textId="77777777" w:rsidR="009D11EE" w:rsidRDefault="009D11EE">
      <w:pPr>
        <w:spacing w:after="0" w:line="240" w:lineRule="auto"/>
        <w:rPr>
          <w:rFonts w:ascii="Times New Roman" w:eastAsia="Times New Roman" w:hAnsi="Times New Roman" w:cs="Times New Roman"/>
          <w:sz w:val="24"/>
          <w:szCs w:val="24"/>
        </w:rPr>
      </w:pPr>
    </w:p>
    <w:p w14:paraId="00000003"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2.1 Resumen</w:t>
      </w:r>
      <w:r>
        <w:rPr>
          <w:rFonts w:ascii="Times New Roman" w:eastAsia="Times New Roman" w:hAnsi="Times New Roman" w:cs="Times New Roman"/>
          <w:color w:val="000000"/>
          <w:sz w:val="24"/>
          <w:szCs w:val="24"/>
        </w:rPr>
        <w:t xml:space="preserve"> (Hasta 200 palabras)</w:t>
      </w:r>
    </w:p>
    <w:p w14:paraId="00000004" w14:textId="77777777" w:rsidR="009D11EE" w:rsidRDefault="009D11EE">
      <w:pPr>
        <w:spacing w:after="0" w:line="240" w:lineRule="auto"/>
        <w:rPr>
          <w:rFonts w:ascii="Times New Roman" w:eastAsia="Times New Roman" w:hAnsi="Times New Roman" w:cs="Times New Roman"/>
          <w:sz w:val="24"/>
          <w:szCs w:val="24"/>
        </w:rPr>
      </w:pPr>
    </w:p>
    <w:p w14:paraId="00000005"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2.2 Resumen en inglés</w:t>
      </w:r>
      <w:r>
        <w:rPr>
          <w:rFonts w:ascii="Times New Roman" w:eastAsia="Times New Roman" w:hAnsi="Times New Roman" w:cs="Times New Roman"/>
          <w:color w:val="000000"/>
          <w:sz w:val="24"/>
          <w:szCs w:val="24"/>
        </w:rPr>
        <w:t xml:space="preserve"> (Para difundir por internet; hasta 200 palabras)</w:t>
      </w:r>
    </w:p>
    <w:p w14:paraId="00000006" w14:textId="77777777" w:rsidR="009D11EE" w:rsidRDefault="009D11EE">
      <w:pPr>
        <w:spacing w:after="0" w:line="240" w:lineRule="auto"/>
        <w:rPr>
          <w:rFonts w:ascii="Times New Roman" w:eastAsia="Times New Roman" w:hAnsi="Times New Roman" w:cs="Times New Roman"/>
          <w:sz w:val="24"/>
          <w:szCs w:val="24"/>
        </w:rPr>
      </w:pPr>
    </w:p>
    <w:p w14:paraId="5B1FE88F" w14:textId="77777777" w:rsidR="007C5DBD" w:rsidRDefault="00B50139" w:rsidP="007C5DB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2.3 Objetivos e hipótesis de la investigación</w:t>
      </w:r>
      <w:r>
        <w:rPr>
          <w:rFonts w:ascii="Times New Roman" w:eastAsia="Times New Roman" w:hAnsi="Times New Roman" w:cs="Times New Roman"/>
          <w:color w:val="000000"/>
          <w:sz w:val="24"/>
          <w:szCs w:val="24"/>
        </w:rPr>
        <w:t xml:space="preserve"> (Desarrolle en 3 carillas como máximo)</w:t>
      </w:r>
    </w:p>
    <w:p w14:paraId="3E9DD424" w14:textId="77777777" w:rsidR="007C5DBD" w:rsidRDefault="007C5DBD" w:rsidP="007C5DBD">
      <w:pPr>
        <w:spacing w:after="0" w:line="240" w:lineRule="auto"/>
        <w:jc w:val="both"/>
        <w:rPr>
          <w:rFonts w:ascii="Times New Roman" w:eastAsia="Times New Roman" w:hAnsi="Times New Roman" w:cs="Times New Roman"/>
          <w:sz w:val="24"/>
          <w:szCs w:val="24"/>
        </w:rPr>
      </w:pPr>
    </w:p>
    <w:p w14:paraId="034BD437" w14:textId="0CADE0CD" w:rsidR="007F7AEB" w:rsidRPr="007F7AEB" w:rsidRDefault="007F7AEB" w:rsidP="007F7AEB">
      <w:pPr>
        <w:jc w:val="both"/>
        <w:rPr>
          <w:rFonts w:ascii="Arial" w:hAnsi="Arial" w:cs="Arial"/>
          <w:b/>
          <w:color w:val="FF0000"/>
          <w:sz w:val="20"/>
          <w:szCs w:val="20"/>
        </w:rPr>
      </w:pPr>
      <w:r w:rsidRPr="007F7AEB">
        <w:rPr>
          <w:rFonts w:ascii="Arial" w:hAnsi="Arial" w:cs="Arial"/>
          <w:b/>
          <w:color w:val="FF0000"/>
          <w:sz w:val="20"/>
          <w:szCs w:val="20"/>
          <w:highlight w:val="lightGray"/>
        </w:rPr>
        <w:t>ESTO QUE SIGUE REEMPLAZARIA LA PRIMERA PARTE</w:t>
      </w:r>
    </w:p>
    <w:p w14:paraId="1265D157" w14:textId="77777777" w:rsidR="007F7AEB" w:rsidRPr="00933D29" w:rsidRDefault="007F7AEB" w:rsidP="007F7AEB">
      <w:pPr>
        <w:jc w:val="both"/>
        <w:rPr>
          <w:rFonts w:ascii="Arial" w:hAnsi="Arial" w:cs="Arial"/>
          <w:b/>
          <w:sz w:val="20"/>
          <w:szCs w:val="20"/>
        </w:rPr>
      </w:pPr>
      <w:r w:rsidRPr="00933D29">
        <w:rPr>
          <w:rFonts w:ascii="Arial" w:hAnsi="Arial" w:cs="Arial"/>
          <w:b/>
          <w:sz w:val="20"/>
          <w:szCs w:val="20"/>
        </w:rPr>
        <w:t>Resumen</w:t>
      </w:r>
      <w:r>
        <w:rPr>
          <w:rFonts w:ascii="Arial" w:hAnsi="Arial" w:cs="Arial"/>
          <w:b/>
          <w:sz w:val="20"/>
          <w:szCs w:val="20"/>
        </w:rPr>
        <w:t xml:space="preserve"> (200 palabras)</w:t>
      </w:r>
    </w:p>
    <w:p w14:paraId="671CA19D" w14:textId="77777777" w:rsidR="007F7AEB" w:rsidRPr="00F02B43" w:rsidRDefault="007F7AEB" w:rsidP="007F7AEB">
      <w:pPr>
        <w:spacing w:after="0"/>
        <w:jc w:val="both"/>
        <w:rPr>
          <w:rFonts w:asciiTheme="minorHAnsi" w:hAnsiTheme="minorHAnsi" w:cstheme="minorHAnsi"/>
          <w:color w:val="FF0000"/>
        </w:rPr>
      </w:pPr>
      <w:r w:rsidRPr="00F02B43">
        <w:rPr>
          <w:rFonts w:asciiTheme="minorHAnsi" w:hAnsiTheme="minorHAnsi" w:cstheme="minorHAnsi"/>
          <w:color w:val="FF0000"/>
        </w:rPr>
        <w:t>Nuestras i</w:t>
      </w:r>
      <w:r w:rsidRPr="00F02B43">
        <w:rPr>
          <w:rFonts w:asciiTheme="minorHAnsi" w:hAnsiTheme="minorHAnsi" w:cstheme="minorHAnsi"/>
          <w:color w:val="FF0000"/>
          <w:spacing w:val="-4"/>
        </w:rPr>
        <w:t>nvestigaciones en el oriente de Catamarca, principalmente centradas en la sierra El Alto-Ancasti septentrional, generaron amplios conocimientos sobre los modos de vida local y sus relaciones espacio-temporales a distinta escala. El presente proyecto se nutre de esa vasta experiencia y prevé continuar y redireccionar tales investigaciones, enfocando determinados objetivos específicos.</w:t>
      </w:r>
      <w:r w:rsidRPr="00F02B43">
        <w:rPr>
          <w:rFonts w:asciiTheme="minorHAnsi" w:hAnsiTheme="minorHAnsi" w:cstheme="minorHAnsi"/>
          <w:color w:val="FF0000"/>
        </w:rPr>
        <w:t xml:space="preserve"> </w:t>
      </w:r>
    </w:p>
    <w:p w14:paraId="5070E7EA" w14:textId="77777777" w:rsidR="007F7AEB" w:rsidRPr="00F02B43" w:rsidRDefault="007F7AEB" w:rsidP="007F7AEB">
      <w:pPr>
        <w:widowControl w:val="0"/>
        <w:spacing w:after="0"/>
        <w:jc w:val="both"/>
        <w:rPr>
          <w:rFonts w:asciiTheme="minorHAnsi" w:hAnsiTheme="minorHAnsi" w:cstheme="minorHAnsi"/>
          <w:color w:val="FF0000"/>
        </w:rPr>
      </w:pPr>
      <w:r w:rsidRPr="00F02B43">
        <w:rPr>
          <w:rFonts w:asciiTheme="minorHAnsi" w:hAnsiTheme="minorHAnsi" w:cstheme="minorHAnsi"/>
          <w:color w:val="FF0000"/>
        </w:rPr>
        <w:t xml:space="preserve">En este marco, mantenemos el objetivo general de caracterizar los paisajes prehispánicos del área, apuntando a definir su lógica y estructuración, así como sus prácticas sociales constituyentes, transformaciones en el tiempo y relaciones de alcance regional e interregional. </w:t>
      </w:r>
    </w:p>
    <w:p w14:paraId="167DDAB8" w14:textId="77777777" w:rsidR="007F7AEB" w:rsidRPr="00F02B43" w:rsidRDefault="007F7AEB" w:rsidP="007F7AEB">
      <w:pPr>
        <w:widowControl w:val="0"/>
        <w:spacing w:after="0"/>
        <w:jc w:val="both"/>
        <w:rPr>
          <w:rFonts w:asciiTheme="minorHAnsi" w:hAnsiTheme="minorHAnsi" w:cstheme="minorHAnsi"/>
          <w:color w:val="FF0000"/>
        </w:rPr>
      </w:pPr>
      <w:r w:rsidRPr="00F02B43">
        <w:rPr>
          <w:rFonts w:asciiTheme="minorHAnsi" w:hAnsiTheme="minorHAnsi" w:cstheme="minorHAnsi"/>
          <w:color w:val="FF0000"/>
        </w:rPr>
        <w:t>El área de trabajo es extensa y presenta diversidad de ambientes y contextos arqueológicos. Para su estudio, aplicamos conceptos teórico-metodológicos de la arqueología del paisaje</w:t>
      </w:r>
      <w:r w:rsidRPr="00F02B43">
        <w:rPr>
          <w:rFonts w:asciiTheme="minorHAnsi" w:hAnsiTheme="minorHAnsi" w:cstheme="minorHAnsi"/>
          <w:bCs/>
          <w:color w:val="FF0000"/>
          <w:lang w:eastAsia="es-AR"/>
        </w:rPr>
        <w:t>, fenomenología, teoría de la práctica social y otras perspectivas afines</w:t>
      </w:r>
      <w:r w:rsidRPr="00F02B43">
        <w:rPr>
          <w:rFonts w:asciiTheme="minorHAnsi" w:hAnsiTheme="minorHAnsi" w:cstheme="minorHAnsi"/>
          <w:color w:val="FF0000"/>
        </w:rPr>
        <w:t>.</w:t>
      </w:r>
    </w:p>
    <w:p w14:paraId="753C8F18" w14:textId="77777777" w:rsidR="007F7AEB" w:rsidRPr="00F02B43" w:rsidRDefault="007F7AEB" w:rsidP="007F7AEB">
      <w:pPr>
        <w:widowControl w:val="0"/>
        <w:spacing w:after="0"/>
        <w:jc w:val="both"/>
        <w:rPr>
          <w:rFonts w:asciiTheme="minorHAnsi" w:hAnsiTheme="minorHAnsi" w:cstheme="minorHAnsi"/>
          <w:color w:val="FF0000"/>
        </w:rPr>
      </w:pPr>
      <w:r w:rsidRPr="00F02B43">
        <w:rPr>
          <w:rFonts w:asciiTheme="minorHAnsi" w:hAnsiTheme="minorHAnsi" w:cstheme="minorHAnsi"/>
          <w:color w:val="FF0000"/>
        </w:rPr>
        <w:t>Los objetivos específicos apuntan a describir/interpretar espacios arquitectónicos, productivos, arte rupestre y materialidades, así como discutir su lugar dentro de los procesos sociopolíticos de mayor alcance en el NOA. Priorizamos para esta instancia las hipótesis y metodologías acordes con los objetivos seleccionados.</w:t>
      </w:r>
    </w:p>
    <w:p w14:paraId="2F4A8C26" w14:textId="77777777" w:rsidR="007F7AEB" w:rsidRPr="00F02B43" w:rsidRDefault="007F7AEB" w:rsidP="007F7AEB">
      <w:pPr>
        <w:tabs>
          <w:tab w:val="left" w:pos="9498"/>
        </w:tabs>
        <w:spacing w:after="0"/>
        <w:jc w:val="both"/>
        <w:rPr>
          <w:rFonts w:asciiTheme="minorHAnsi" w:hAnsiTheme="minorHAnsi" w:cstheme="minorHAnsi"/>
          <w:b/>
          <w:color w:val="FF0000"/>
        </w:rPr>
      </w:pPr>
      <w:r w:rsidRPr="00F02B43">
        <w:rPr>
          <w:rFonts w:asciiTheme="minorHAnsi" w:hAnsiTheme="minorHAnsi" w:cstheme="minorHAnsi"/>
          <w:color w:val="FF0000"/>
        </w:rPr>
        <w:t>Finalmente, proponemos transferir los resultados de la investigación a las comunidades, mediante la construcción compartida de saberes sobre el pasado local y la valoración del patrimonio arqueológico que posibilite su aprovechamiento cultural y socioeconómico.</w:t>
      </w:r>
    </w:p>
    <w:p w14:paraId="59EF4E2B" w14:textId="77777777" w:rsidR="007F7AEB" w:rsidRDefault="007F7AEB" w:rsidP="007F7AEB">
      <w:pPr>
        <w:tabs>
          <w:tab w:val="left" w:pos="9498"/>
        </w:tabs>
        <w:spacing w:after="0"/>
        <w:jc w:val="both"/>
        <w:rPr>
          <w:rFonts w:ascii="Arial" w:hAnsi="Arial" w:cs="Arial"/>
          <w:b/>
          <w:color w:val="FF0000"/>
          <w:sz w:val="20"/>
          <w:szCs w:val="20"/>
        </w:rPr>
      </w:pPr>
    </w:p>
    <w:p w14:paraId="4C96A295" w14:textId="77777777" w:rsidR="007F7AEB" w:rsidRPr="00556AF0" w:rsidRDefault="007F7AEB" w:rsidP="007F7AEB">
      <w:pPr>
        <w:tabs>
          <w:tab w:val="left" w:pos="9498"/>
        </w:tabs>
        <w:spacing w:after="0"/>
        <w:jc w:val="both"/>
        <w:rPr>
          <w:rFonts w:ascii="Arial" w:hAnsi="Arial" w:cs="Arial"/>
          <w:b/>
          <w:sz w:val="20"/>
          <w:szCs w:val="20"/>
        </w:rPr>
      </w:pPr>
      <w:proofErr w:type="spellStart"/>
      <w:r w:rsidRPr="00556AF0">
        <w:rPr>
          <w:rFonts w:ascii="Arial" w:hAnsi="Arial" w:cs="Arial"/>
          <w:b/>
          <w:sz w:val="20"/>
          <w:szCs w:val="20"/>
        </w:rPr>
        <w:t>Abstract</w:t>
      </w:r>
      <w:proofErr w:type="spellEnd"/>
      <w:r>
        <w:rPr>
          <w:rFonts w:ascii="Arial" w:hAnsi="Arial" w:cs="Arial"/>
          <w:b/>
          <w:sz w:val="20"/>
          <w:szCs w:val="20"/>
        </w:rPr>
        <w:t xml:space="preserve"> (200 palabras)</w:t>
      </w:r>
    </w:p>
    <w:p w14:paraId="49E81B99" w14:textId="77777777" w:rsidR="007F7AEB" w:rsidRDefault="007F7AEB" w:rsidP="007F7AEB">
      <w:pPr>
        <w:tabs>
          <w:tab w:val="left" w:pos="9498"/>
        </w:tabs>
        <w:spacing w:after="0"/>
        <w:jc w:val="both"/>
        <w:rPr>
          <w:rFonts w:ascii="Arial" w:hAnsi="Arial" w:cs="Arial"/>
          <w:b/>
          <w:color w:val="FF0000"/>
          <w:sz w:val="20"/>
          <w:szCs w:val="20"/>
        </w:rPr>
      </w:pPr>
    </w:p>
    <w:p w14:paraId="6877A4E1" w14:textId="77777777" w:rsidR="007F7AEB" w:rsidRDefault="007F7AEB" w:rsidP="007F7AEB">
      <w:pPr>
        <w:tabs>
          <w:tab w:val="left" w:pos="9498"/>
        </w:tabs>
        <w:spacing w:after="0"/>
        <w:jc w:val="both"/>
        <w:rPr>
          <w:rFonts w:ascii="Arial" w:hAnsi="Arial" w:cs="Arial"/>
          <w:b/>
          <w:color w:val="FF0000"/>
          <w:sz w:val="20"/>
          <w:szCs w:val="20"/>
        </w:rPr>
      </w:pPr>
    </w:p>
    <w:p w14:paraId="50FD45F2" w14:textId="77777777" w:rsidR="007F7AEB" w:rsidRPr="003B6E27" w:rsidRDefault="007F7AEB" w:rsidP="007F7AEB">
      <w:pPr>
        <w:tabs>
          <w:tab w:val="left" w:pos="9498"/>
        </w:tabs>
        <w:spacing w:after="0"/>
        <w:jc w:val="both"/>
        <w:rPr>
          <w:rFonts w:asciiTheme="minorHAnsi" w:hAnsiTheme="minorHAnsi" w:cstheme="minorHAnsi"/>
          <w:b/>
          <w:color w:val="FF0000"/>
          <w:sz w:val="20"/>
          <w:szCs w:val="20"/>
        </w:rPr>
      </w:pPr>
    </w:p>
    <w:p w14:paraId="1F713892" w14:textId="55C8FC95" w:rsidR="007F7AEB" w:rsidRPr="007F7AEB" w:rsidRDefault="007F7AEB" w:rsidP="007F7AEB">
      <w:pPr>
        <w:spacing w:after="0" w:line="276" w:lineRule="auto"/>
        <w:jc w:val="both"/>
        <w:rPr>
          <w:rFonts w:asciiTheme="minorHAnsi" w:eastAsia="Times New Roman" w:hAnsiTheme="minorHAnsi" w:cstheme="minorHAnsi"/>
          <w:b/>
          <w:color w:val="FF0000"/>
          <w:sz w:val="24"/>
          <w:szCs w:val="24"/>
        </w:rPr>
      </w:pPr>
      <w:r w:rsidRPr="007F7AEB">
        <w:rPr>
          <w:rFonts w:asciiTheme="minorHAnsi" w:eastAsia="Times New Roman" w:hAnsiTheme="minorHAnsi" w:cstheme="minorHAnsi"/>
          <w:b/>
          <w:color w:val="FF0000"/>
          <w:sz w:val="24"/>
          <w:szCs w:val="24"/>
        </w:rPr>
        <w:t>OBJETIVOS E HIPÓTESIS DE INVESTIGACIÓN</w:t>
      </w:r>
    </w:p>
    <w:p w14:paraId="559402D8" w14:textId="77777777" w:rsidR="007F7AEB" w:rsidRPr="003B6E27" w:rsidRDefault="007F7AEB" w:rsidP="007F7AEB">
      <w:pPr>
        <w:spacing w:after="0" w:line="276" w:lineRule="auto"/>
        <w:jc w:val="both"/>
        <w:rPr>
          <w:rFonts w:asciiTheme="minorHAnsi" w:eastAsia="Times New Roman" w:hAnsiTheme="minorHAnsi" w:cstheme="minorHAnsi"/>
          <w:b/>
          <w:color w:val="FF0000"/>
          <w:sz w:val="24"/>
          <w:szCs w:val="24"/>
        </w:rPr>
      </w:pPr>
    </w:p>
    <w:p w14:paraId="2A3DEF16" w14:textId="77777777" w:rsidR="007F7AEB" w:rsidRPr="007362A9" w:rsidRDefault="007F7AEB" w:rsidP="007F7AEB">
      <w:pPr>
        <w:spacing w:after="0" w:line="276" w:lineRule="auto"/>
        <w:jc w:val="both"/>
        <w:rPr>
          <w:rFonts w:asciiTheme="minorHAnsi" w:eastAsia="Times New Roman" w:hAnsiTheme="minorHAnsi" w:cstheme="minorHAnsi"/>
          <w:color w:val="FF0000"/>
        </w:rPr>
      </w:pPr>
      <w:r w:rsidRPr="003B6E27">
        <w:rPr>
          <w:rFonts w:asciiTheme="minorHAnsi" w:eastAsia="Times New Roman" w:hAnsiTheme="minorHAnsi" w:cstheme="minorHAnsi"/>
          <w:color w:val="FF0000"/>
        </w:rPr>
        <w:t>El presente proyecto consiste en una prórroga del UBACYT 2018-2020, de un año de duración. Para</w:t>
      </w:r>
      <w:r w:rsidRPr="007362A9">
        <w:rPr>
          <w:rFonts w:asciiTheme="minorHAnsi" w:eastAsia="Times New Roman" w:hAnsiTheme="minorHAnsi" w:cstheme="minorHAnsi"/>
          <w:color w:val="FF0000"/>
        </w:rPr>
        <w:t xml:space="preserve"> elaborarlo, consideramos la continuidad de las líneas de investigación desarrolladas previamente. Como se consigna en el informe de avance, durante el año 2019 nuestro trabajo se vio modificado desviándose de su curso original por diversas situaciones y requerimientos que impusieron las autoridades provinciales de Catamarca. Estas obligaciones desencadenaron una suspensión de las investigaciones de campo y una reorganización de las tareas de laboratorio en función de la restitución de materiales a esa provincia. En el año en curso, 2020, y hasta el momento de redactar este proyecto, la situación de emergencia sanitaria de público conocimiento también han impedido la continuidad de los trabajos de campo y laboratorios pautados. Al respecto, es importante </w:t>
      </w:r>
      <w:r w:rsidRPr="007362A9">
        <w:rPr>
          <w:rFonts w:asciiTheme="minorHAnsi" w:eastAsia="Times New Roman" w:hAnsiTheme="minorHAnsi" w:cstheme="minorHAnsi"/>
          <w:color w:val="FF0000"/>
        </w:rPr>
        <w:lastRenderedPageBreak/>
        <w:t xml:space="preserve">destacar que estamos avanzando mediante el uso de herramientas tecnológicas y digitales que permiten sostener el trabajo aún en condiciones remotas. </w:t>
      </w:r>
    </w:p>
    <w:p w14:paraId="2509F7EF" w14:textId="77777777" w:rsidR="007F7AEB" w:rsidRPr="007362A9" w:rsidRDefault="007F7AEB" w:rsidP="007F7AEB">
      <w:pPr>
        <w:spacing w:after="0" w:line="276" w:lineRule="auto"/>
        <w:jc w:val="both"/>
        <w:rPr>
          <w:rFonts w:asciiTheme="minorHAnsi" w:eastAsia="Times New Roman" w:hAnsiTheme="minorHAnsi" w:cstheme="minorHAnsi"/>
          <w:color w:val="FF0000"/>
        </w:rPr>
      </w:pPr>
      <w:r w:rsidRPr="007362A9">
        <w:rPr>
          <w:rFonts w:asciiTheme="minorHAnsi" w:eastAsia="Times New Roman" w:hAnsiTheme="minorHAnsi" w:cstheme="minorHAnsi"/>
          <w:color w:val="FF0000"/>
        </w:rPr>
        <w:t xml:space="preserve">En concordancia, con estas excepcionales situaciones hemos seleccionado para trabajar y reformular aquellos objetivos que resultan prioritarios, en parte postergados por lo mencionado </w:t>
      </w:r>
      <w:r w:rsidRPr="007362A9">
        <w:rPr>
          <w:rFonts w:asciiTheme="minorHAnsi" w:eastAsia="Times New Roman" w:hAnsiTheme="minorHAnsi" w:cstheme="minorHAnsi"/>
          <w:i/>
          <w:color w:val="FF0000"/>
        </w:rPr>
        <w:t>supra,</w:t>
      </w:r>
      <w:r w:rsidRPr="007362A9">
        <w:rPr>
          <w:rFonts w:asciiTheme="minorHAnsi" w:eastAsia="Times New Roman" w:hAnsiTheme="minorHAnsi" w:cstheme="minorHAnsi"/>
          <w:color w:val="FF0000"/>
        </w:rPr>
        <w:t xml:space="preserve"> y las hipótesis que están en estrecha relación con ellos. A su vez, otros objetivos no fueron priorizados ya que pudieron cumplirse parcial o totalmente durante el periodo 2018-2019, como se desprende del informe. </w:t>
      </w:r>
    </w:p>
    <w:p w14:paraId="0A79569B" w14:textId="77777777" w:rsidR="007F7AEB" w:rsidRPr="007362A9" w:rsidRDefault="007F7AEB" w:rsidP="007F7AEB">
      <w:pPr>
        <w:spacing w:after="0" w:line="276" w:lineRule="auto"/>
        <w:jc w:val="both"/>
        <w:rPr>
          <w:rFonts w:asciiTheme="minorHAnsi" w:eastAsia="Arial" w:hAnsiTheme="minorHAnsi" w:cstheme="minorHAnsi"/>
          <w:color w:val="FF0000"/>
        </w:rPr>
      </w:pPr>
      <w:r w:rsidRPr="007362A9">
        <w:rPr>
          <w:rFonts w:asciiTheme="minorHAnsi" w:eastAsia="Times New Roman" w:hAnsiTheme="minorHAnsi" w:cstheme="minorHAnsi"/>
          <w:color w:val="FF0000"/>
        </w:rPr>
        <w:t>En términos generales, la m</w:t>
      </w:r>
      <w:r w:rsidRPr="007362A9">
        <w:rPr>
          <w:rFonts w:asciiTheme="minorHAnsi" w:eastAsia="Arial" w:hAnsiTheme="minorHAnsi" w:cstheme="minorHAnsi"/>
          <w:color w:val="FF0000"/>
        </w:rPr>
        <w:t>etodología prevista para el 2021 es la planteada en el proyecto en curso, ajustando y reformulando líneas de análisis y recursos técnicos según el desarrollo del proceso de investigación. Cabe señalar que nuestra experiencia en el manejo de recursos remotos, virtuales y redes sociales, se vio enriquecida en las circunstancias de aislamiento/distanciamiento social que hoy padecemos y es nuestra intención aprovechar tales recursos y sumarlos en pos del logro de los objetivos propuestos, especialmente aquellos relativos a la gestión patrimonial.</w:t>
      </w:r>
    </w:p>
    <w:p w14:paraId="6BFC366C" w14:textId="77777777" w:rsidR="007F7AEB" w:rsidRPr="003E0443" w:rsidRDefault="007F7AEB" w:rsidP="007F7AEB">
      <w:pPr>
        <w:spacing w:after="0" w:line="276" w:lineRule="auto"/>
        <w:jc w:val="both"/>
        <w:rPr>
          <w:rFonts w:asciiTheme="minorHAnsi" w:eastAsia="Arial" w:hAnsiTheme="minorHAnsi" w:cstheme="minorHAnsi"/>
          <w:color w:val="FF0000"/>
        </w:rPr>
      </w:pPr>
      <w:r w:rsidRPr="003E0443">
        <w:rPr>
          <w:rFonts w:asciiTheme="minorHAnsi" w:eastAsia="Times New Roman" w:hAnsiTheme="minorHAnsi" w:cstheme="minorHAnsi"/>
          <w:color w:val="FF0000"/>
          <w:highlight w:val="white"/>
        </w:rPr>
        <w:t>Teniendo en cuenta la prórroga de un año para la continuidad de las investigaciones en curso, se conservan los objetivos generales previos, realizando reformulaciones sobre los objetivos específicos y las hipótesis asociadas</w:t>
      </w:r>
      <w:r w:rsidRPr="003E0443">
        <w:rPr>
          <w:rFonts w:asciiTheme="minorHAnsi" w:eastAsia="Arial" w:hAnsiTheme="minorHAnsi" w:cstheme="minorHAnsi"/>
          <w:color w:val="FF0000"/>
        </w:rPr>
        <w:t xml:space="preserve"> </w:t>
      </w:r>
    </w:p>
    <w:p w14:paraId="45C0BD54" w14:textId="77777777" w:rsidR="007F7AEB" w:rsidRPr="003E0443" w:rsidRDefault="007F7AEB" w:rsidP="007F7AEB">
      <w:pPr>
        <w:spacing w:after="0"/>
        <w:jc w:val="both"/>
        <w:rPr>
          <w:rFonts w:asciiTheme="minorHAnsi" w:eastAsia="Times New Roman" w:hAnsiTheme="minorHAnsi" w:cstheme="minorHAnsi"/>
          <w:color w:val="FF0000"/>
        </w:rPr>
      </w:pPr>
    </w:p>
    <w:p w14:paraId="0E2C0F2B" w14:textId="77777777" w:rsidR="007F7AEB" w:rsidRPr="003E0443" w:rsidRDefault="007F7AEB" w:rsidP="007F7AEB">
      <w:pPr>
        <w:spacing w:after="0"/>
        <w:jc w:val="both"/>
        <w:rPr>
          <w:rFonts w:asciiTheme="minorHAnsi" w:eastAsia="Times New Roman" w:hAnsiTheme="minorHAnsi" w:cstheme="minorHAnsi"/>
          <w:b/>
          <w:color w:val="FF0000"/>
        </w:rPr>
      </w:pPr>
      <w:r w:rsidRPr="003E0443">
        <w:rPr>
          <w:rFonts w:asciiTheme="minorHAnsi" w:eastAsia="Times New Roman" w:hAnsiTheme="minorHAnsi" w:cstheme="minorHAnsi"/>
          <w:b/>
          <w:color w:val="FF0000"/>
        </w:rPr>
        <w:t>Objetivos generales</w:t>
      </w:r>
    </w:p>
    <w:p w14:paraId="4B4E9B52" w14:textId="77777777" w:rsidR="007F7AEB" w:rsidRDefault="007F7AEB" w:rsidP="007F7AEB">
      <w:pPr>
        <w:spacing w:after="0"/>
        <w:jc w:val="both"/>
        <w:rPr>
          <w:rFonts w:asciiTheme="minorHAnsi" w:eastAsia="Times New Roman" w:hAnsiTheme="minorHAnsi" w:cstheme="minorHAnsi"/>
          <w:color w:val="FF0000"/>
        </w:rPr>
      </w:pPr>
    </w:p>
    <w:p w14:paraId="21A96332" w14:textId="77777777" w:rsidR="007F7AEB" w:rsidRPr="003E0443" w:rsidRDefault="007F7AEB" w:rsidP="007F7AEB">
      <w:pPr>
        <w:spacing w:after="0"/>
        <w:jc w:val="both"/>
        <w:rPr>
          <w:rFonts w:asciiTheme="minorHAnsi" w:eastAsia="Times New Roman" w:hAnsiTheme="minorHAnsi" w:cstheme="minorHAnsi"/>
          <w:color w:val="FF0000"/>
          <w:highlight w:val="yellow"/>
        </w:rPr>
      </w:pPr>
      <w:r w:rsidRPr="003E0443">
        <w:rPr>
          <w:rFonts w:asciiTheme="minorHAnsi" w:eastAsia="Times New Roman" w:hAnsiTheme="minorHAnsi" w:cstheme="minorHAnsi"/>
          <w:color w:val="FF0000"/>
        </w:rPr>
        <w:t>Los objetivos generales se orientan, en primer lugar, a</w:t>
      </w:r>
      <w:r w:rsidRPr="003E0443">
        <w:rPr>
          <w:rFonts w:asciiTheme="minorHAnsi" w:eastAsia="Times New Roman" w:hAnsiTheme="minorHAnsi" w:cstheme="minorHAnsi"/>
          <w:i/>
          <w:color w:val="FF0000"/>
        </w:rPr>
        <w:t xml:space="preserve"> </w:t>
      </w:r>
      <w:r w:rsidRPr="003E0443">
        <w:rPr>
          <w:rFonts w:asciiTheme="minorHAnsi" w:eastAsia="Times New Roman" w:hAnsiTheme="minorHAnsi" w:cstheme="minorHAnsi"/>
          <w:b/>
          <w:color w:val="FF0000"/>
        </w:rPr>
        <w:t>caracterizar los paisajes prehispánicos del área nororiental de la sierra El Alto-Ancasti, apuntando a definir la lógica y estructuración de su espacialidad, así como sus prácticas sociales constituyentes, transformaciones a través del tiempo y relaciones de alcance regional e interregional</w:t>
      </w:r>
      <w:r w:rsidRPr="003E0443">
        <w:rPr>
          <w:rFonts w:asciiTheme="minorHAnsi" w:eastAsia="Times New Roman" w:hAnsiTheme="minorHAnsi" w:cstheme="minorHAnsi"/>
          <w:color w:val="FF0000"/>
        </w:rPr>
        <w:t xml:space="preserve">. </w:t>
      </w:r>
    </w:p>
    <w:p w14:paraId="7A4F36CC" w14:textId="77777777" w:rsidR="007F7AEB" w:rsidRDefault="007F7AEB" w:rsidP="007F7AEB">
      <w:pPr>
        <w:spacing w:after="0"/>
        <w:jc w:val="both"/>
        <w:rPr>
          <w:rFonts w:asciiTheme="minorHAnsi" w:eastAsia="Times New Roman" w:hAnsiTheme="minorHAnsi" w:cstheme="minorHAnsi"/>
          <w:color w:val="FF0000"/>
        </w:rPr>
      </w:pPr>
    </w:p>
    <w:p w14:paraId="4BF634CF" w14:textId="77777777" w:rsidR="007F7AEB" w:rsidRPr="003E0443" w:rsidRDefault="007F7AEB" w:rsidP="007F7AEB">
      <w:pPr>
        <w:spacing w:after="0"/>
        <w:jc w:val="both"/>
        <w:rPr>
          <w:rFonts w:asciiTheme="minorHAnsi" w:eastAsia="Times New Roman" w:hAnsiTheme="minorHAnsi" w:cstheme="minorHAnsi"/>
          <w:b/>
          <w:color w:val="FF0000"/>
        </w:rPr>
      </w:pPr>
      <w:r w:rsidRPr="003E0443">
        <w:rPr>
          <w:rFonts w:asciiTheme="minorHAnsi" w:eastAsia="Times New Roman" w:hAnsiTheme="minorHAnsi" w:cstheme="minorHAnsi"/>
          <w:color w:val="FF0000"/>
        </w:rPr>
        <w:t xml:space="preserve">En segundo lugar, consideramos que uno de los aspectos fundamentales de nuestra investigación es su proyección social. Por ese motivo y ante un contexto favorable para tales acciones, como parte de los objetivos generales proponemos </w:t>
      </w:r>
      <w:r w:rsidRPr="003E0443">
        <w:rPr>
          <w:rFonts w:asciiTheme="minorHAnsi" w:eastAsia="Times New Roman" w:hAnsiTheme="minorHAnsi" w:cstheme="minorHAnsi"/>
          <w:b/>
          <w:color w:val="FF0000"/>
        </w:rPr>
        <w:t>transferir los resultados de la investigación a las comunidades locales, apuntando hacia la construcción compartida de conocimientos sobre el pasado del lugar y a la valoración del patrimonio arqueológico del área que posibilite su aprovechamiento cultural y socioeconómico.</w:t>
      </w:r>
    </w:p>
    <w:p w14:paraId="3F54B70D" w14:textId="77777777" w:rsidR="007F7AEB" w:rsidRDefault="007F7AEB" w:rsidP="007F7AEB">
      <w:pPr>
        <w:spacing w:after="0" w:line="276" w:lineRule="auto"/>
        <w:rPr>
          <w:rFonts w:asciiTheme="minorHAnsi" w:eastAsia="Times New Roman" w:hAnsiTheme="minorHAnsi" w:cstheme="minorHAnsi"/>
          <w:b/>
          <w:color w:val="FF0000"/>
        </w:rPr>
      </w:pPr>
    </w:p>
    <w:p w14:paraId="2FFF3D00" w14:textId="30A568F3" w:rsidR="007F7AEB" w:rsidRPr="003E0443" w:rsidRDefault="007F7AEB" w:rsidP="007F7AEB">
      <w:pPr>
        <w:spacing w:after="0" w:line="276" w:lineRule="auto"/>
        <w:rPr>
          <w:rFonts w:asciiTheme="minorHAnsi" w:eastAsia="Times New Roman" w:hAnsiTheme="minorHAnsi" w:cstheme="minorHAnsi"/>
          <w:b/>
          <w:color w:val="FF0000"/>
        </w:rPr>
      </w:pPr>
      <w:r w:rsidRPr="003E0443">
        <w:rPr>
          <w:rFonts w:asciiTheme="minorHAnsi" w:eastAsia="Times New Roman" w:hAnsiTheme="minorHAnsi" w:cstheme="minorHAnsi"/>
          <w:b/>
          <w:color w:val="FF0000"/>
        </w:rPr>
        <w:t>Objetivos específicos</w:t>
      </w:r>
      <w:r>
        <w:rPr>
          <w:rFonts w:asciiTheme="minorHAnsi" w:eastAsia="Times New Roman" w:hAnsiTheme="minorHAnsi" w:cstheme="minorHAnsi"/>
          <w:b/>
          <w:color w:val="FF0000"/>
        </w:rPr>
        <w:t xml:space="preserve"> </w:t>
      </w:r>
      <w:r w:rsidRPr="007F7AEB">
        <w:rPr>
          <w:rFonts w:asciiTheme="minorHAnsi" w:eastAsia="Times New Roman" w:hAnsiTheme="minorHAnsi" w:cstheme="minorHAnsi"/>
          <w:b/>
          <w:color w:val="FF0000"/>
          <w:highlight w:val="lightGray"/>
        </w:rPr>
        <w:t>limpié, ajusté y reformule algunos</w:t>
      </w:r>
    </w:p>
    <w:p w14:paraId="6DD3E338" w14:textId="77777777" w:rsidR="007F7AEB" w:rsidRDefault="007F7AEB" w:rsidP="007F7AEB">
      <w:pPr>
        <w:spacing w:after="0"/>
        <w:jc w:val="both"/>
        <w:rPr>
          <w:rFonts w:asciiTheme="minorHAnsi" w:eastAsia="Times New Roman" w:hAnsiTheme="minorHAnsi" w:cstheme="minorHAnsi"/>
          <w:color w:val="FF0000"/>
        </w:rPr>
      </w:pPr>
    </w:p>
    <w:p w14:paraId="74C0BA5A" w14:textId="77777777" w:rsidR="007F7AEB" w:rsidRDefault="007F7AEB" w:rsidP="007F7AEB">
      <w:pPr>
        <w:spacing w:after="0"/>
        <w:jc w:val="both"/>
        <w:rPr>
          <w:rFonts w:asciiTheme="minorHAnsi" w:eastAsia="Times New Roman" w:hAnsiTheme="minorHAnsi" w:cstheme="minorHAnsi"/>
          <w:color w:val="FF0000"/>
        </w:rPr>
      </w:pPr>
      <w:r w:rsidRPr="003E0443">
        <w:rPr>
          <w:rFonts w:asciiTheme="minorHAnsi" w:eastAsia="Times New Roman" w:hAnsiTheme="minorHAnsi" w:cstheme="minorHAnsi"/>
          <w:color w:val="FF0000"/>
        </w:rPr>
        <w:t>En torno a las expectativas generales antes mencionadas, las cuales integran distintos ejes temáticos, se organizan y especifican los siguientes objetivos específicos:</w:t>
      </w:r>
    </w:p>
    <w:p w14:paraId="20B9F4D3" w14:textId="77777777" w:rsidR="007F7AEB" w:rsidRPr="003E0443" w:rsidRDefault="007F7AEB" w:rsidP="007F7AEB">
      <w:pPr>
        <w:spacing w:after="0"/>
        <w:jc w:val="both"/>
        <w:rPr>
          <w:rFonts w:asciiTheme="minorHAnsi" w:eastAsia="Times New Roman" w:hAnsiTheme="minorHAnsi" w:cstheme="minorHAnsi"/>
          <w:color w:val="FF0000"/>
        </w:rPr>
      </w:pPr>
    </w:p>
    <w:p w14:paraId="18F20C4F" w14:textId="77777777" w:rsidR="007F7AEB" w:rsidRDefault="007F7AEB" w:rsidP="007F7AEB">
      <w:pPr>
        <w:pStyle w:val="Prrafodelista"/>
        <w:numPr>
          <w:ilvl w:val="0"/>
          <w:numId w:val="3"/>
        </w:numPr>
        <w:spacing w:after="0" w:line="240" w:lineRule="auto"/>
        <w:jc w:val="both"/>
        <w:rPr>
          <w:rFonts w:asciiTheme="minorHAnsi" w:eastAsia="Times New Roman" w:hAnsiTheme="minorHAnsi" w:cstheme="minorHAnsi"/>
          <w:color w:val="FF0000"/>
        </w:rPr>
      </w:pPr>
      <w:r w:rsidRPr="00817326">
        <w:rPr>
          <w:rFonts w:asciiTheme="minorHAnsi" w:eastAsia="Times New Roman" w:hAnsiTheme="minorHAnsi" w:cstheme="minorHAnsi"/>
          <w:color w:val="FF0000"/>
        </w:rPr>
        <w:t xml:space="preserve">Trazar las biografías de los paisajes locales delineando sus trayectorias temporales en los diferentes ámbitos del área </w:t>
      </w:r>
      <w:r w:rsidRPr="00817326">
        <w:rPr>
          <w:rFonts w:asciiTheme="minorHAnsi" w:hAnsiTheme="minorHAnsi" w:cstheme="minorHAnsi"/>
          <w:color w:val="FF0000"/>
          <w:spacing w:val="-4"/>
        </w:rPr>
        <w:t>así como las relaciones de orden sincrónico y diacrónico entre los mismos</w:t>
      </w:r>
      <w:r w:rsidRPr="00817326">
        <w:rPr>
          <w:rFonts w:asciiTheme="minorHAnsi" w:eastAsia="Times New Roman" w:hAnsiTheme="minorHAnsi" w:cstheme="minorHAnsi"/>
          <w:color w:val="FF0000"/>
        </w:rPr>
        <w:t xml:space="preserve">. </w:t>
      </w:r>
      <w:r w:rsidRPr="00817326">
        <w:rPr>
          <w:rFonts w:asciiTheme="minorHAnsi" w:eastAsia="Times New Roman" w:hAnsiTheme="minorHAnsi" w:cstheme="minorHAnsi"/>
          <w:color w:val="FF0000"/>
          <w:highlight w:val="lightGray"/>
        </w:rPr>
        <w:t>(en reemplazo de objetivos 1 y 6)</w:t>
      </w:r>
    </w:p>
    <w:p w14:paraId="18CEFB62" w14:textId="77777777" w:rsidR="007F7AEB" w:rsidRPr="00817326" w:rsidRDefault="007F7AEB" w:rsidP="007F7AEB">
      <w:pPr>
        <w:pStyle w:val="Prrafodelista"/>
        <w:spacing w:after="0" w:line="240" w:lineRule="auto"/>
        <w:rPr>
          <w:rFonts w:asciiTheme="minorHAnsi" w:eastAsia="Times New Roman" w:hAnsiTheme="minorHAnsi" w:cstheme="minorHAnsi"/>
          <w:color w:val="FF0000"/>
        </w:rPr>
      </w:pPr>
    </w:p>
    <w:p w14:paraId="578E996B" w14:textId="77777777" w:rsidR="007F7AEB" w:rsidRPr="00817326" w:rsidRDefault="007F7AEB" w:rsidP="007F7AEB">
      <w:pPr>
        <w:numPr>
          <w:ilvl w:val="0"/>
          <w:numId w:val="3"/>
        </w:numPr>
        <w:spacing w:after="0" w:line="240" w:lineRule="auto"/>
        <w:jc w:val="both"/>
        <w:rPr>
          <w:rFonts w:asciiTheme="minorHAnsi" w:eastAsia="Times New Roman" w:hAnsiTheme="minorHAnsi" w:cstheme="minorHAnsi"/>
          <w:color w:val="FF0000"/>
        </w:rPr>
      </w:pPr>
      <w:r w:rsidRPr="00817326">
        <w:rPr>
          <w:rFonts w:asciiTheme="minorHAnsi" w:eastAsia="Times New Roman" w:hAnsiTheme="minorHAnsi" w:cstheme="minorHAnsi"/>
          <w:color w:val="FF0000"/>
        </w:rPr>
        <w:t xml:space="preserve">Profundizar la caracterización del espacio arquitectónico, en términos formales, perceptivos y funcionales, correspondiente a los sectores de </w:t>
      </w:r>
      <w:r>
        <w:rPr>
          <w:rFonts w:asciiTheme="minorHAnsi" w:eastAsia="Times New Roman" w:hAnsiTheme="minorHAnsi" w:cstheme="minorHAnsi"/>
          <w:color w:val="FF0000"/>
        </w:rPr>
        <w:t>ocupación</w:t>
      </w:r>
      <w:r w:rsidRPr="00817326">
        <w:rPr>
          <w:rFonts w:asciiTheme="minorHAnsi" w:eastAsia="Times New Roman" w:hAnsiTheme="minorHAnsi" w:cstheme="minorHAnsi"/>
          <w:color w:val="FF0000"/>
        </w:rPr>
        <w:t xml:space="preserve"> diferenciados en el área.</w:t>
      </w:r>
    </w:p>
    <w:p w14:paraId="14A08E44" w14:textId="77777777" w:rsidR="007F7AEB" w:rsidRPr="00817326" w:rsidRDefault="007F7AEB" w:rsidP="007F7AEB">
      <w:pPr>
        <w:spacing w:after="0" w:line="240" w:lineRule="auto"/>
        <w:ind w:left="720"/>
        <w:jc w:val="both"/>
        <w:rPr>
          <w:rFonts w:asciiTheme="minorHAnsi" w:eastAsia="Times New Roman" w:hAnsiTheme="minorHAnsi" w:cstheme="minorHAnsi"/>
          <w:color w:val="FF0000"/>
        </w:rPr>
      </w:pPr>
    </w:p>
    <w:p w14:paraId="6E7E8BDC" w14:textId="77777777" w:rsidR="007F7AEB" w:rsidRPr="00817326" w:rsidRDefault="007F7AEB" w:rsidP="007F7AEB">
      <w:pPr>
        <w:numPr>
          <w:ilvl w:val="0"/>
          <w:numId w:val="3"/>
        </w:numPr>
        <w:spacing w:after="0" w:line="240" w:lineRule="auto"/>
        <w:jc w:val="both"/>
        <w:rPr>
          <w:rFonts w:asciiTheme="minorHAnsi" w:eastAsia="Times New Roman" w:hAnsiTheme="minorHAnsi" w:cstheme="minorHAnsi"/>
          <w:color w:val="FF0000"/>
        </w:rPr>
      </w:pPr>
      <w:r w:rsidRPr="00817326">
        <w:rPr>
          <w:rFonts w:asciiTheme="minorHAnsi" w:eastAsia="Times New Roman" w:hAnsiTheme="minorHAnsi" w:cstheme="minorHAnsi"/>
          <w:color w:val="FF0000"/>
        </w:rPr>
        <w:lastRenderedPageBreak/>
        <w:t>Ampliar el análisis de prácticas y espacios productivos, indagando sobre su relación con otros componentes del registro (áreas de habitación, senderos, cursos de agua, puestos, etc.) y su rol en la construcción del paisaje.</w:t>
      </w:r>
      <w:r>
        <w:rPr>
          <w:rFonts w:asciiTheme="minorHAnsi" w:eastAsia="Times New Roman" w:hAnsiTheme="minorHAnsi" w:cstheme="minorHAnsi"/>
          <w:color w:val="FF0000"/>
        </w:rPr>
        <w:t xml:space="preserve"> </w:t>
      </w:r>
      <w:r w:rsidRPr="00485B5F">
        <w:rPr>
          <w:rFonts w:asciiTheme="minorHAnsi" w:eastAsia="Times New Roman" w:hAnsiTheme="minorHAnsi" w:cstheme="minorHAnsi"/>
          <w:color w:val="FF0000"/>
          <w:highlight w:val="lightGray"/>
        </w:rPr>
        <w:t>(Este incluye sectores de molienda y</w:t>
      </w:r>
      <w:r>
        <w:rPr>
          <w:rFonts w:asciiTheme="minorHAnsi" w:eastAsia="Times New Roman" w:hAnsiTheme="minorHAnsi" w:cstheme="minorHAnsi"/>
          <w:color w:val="FF0000"/>
          <w:highlight w:val="lightGray"/>
        </w:rPr>
        <w:t xml:space="preserve"> </w:t>
      </w:r>
      <w:r w:rsidRPr="00485B5F">
        <w:rPr>
          <w:rFonts w:asciiTheme="minorHAnsi" w:eastAsia="Times New Roman" w:hAnsiTheme="minorHAnsi" w:cstheme="minorHAnsi"/>
          <w:color w:val="FF0000"/>
          <w:highlight w:val="lightGray"/>
        </w:rPr>
        <w:t>la propuesta de Vero)</w:t>
      </w:r>
      <w:r>
        <w:rPr>
          <w:rFonts w:asciiTheme="minorHAnsi" w:eastAsia="Times New Roman" w:hAnsiTheme="minorHAnsi" w:cstheme="minorHAnsi"/>
          <w:color w:val="FF0000"/>
        </w:rPr>
        <w:t xml:space="preserve"> </w:t>
      </w:r>
    </w:p>
    <w:p w14:paraId="07C869DE" w14:textId="77777777" w:rsidR="007F7AEB" w:rsidRPr="00817326" w:rsidRDefault="007F7AEB" w:rsidP="007F7AEB">
      <w:pPr>
        <w:pStyle w:val="Prrafodelista"/>
        <w:spacing w:after="0" w:line="240" w:lineRule="auto"/>
        <w:rPr>
          <w:rFonts w:asciiTheme="minorHAnsi" w:eastAsia="Times New Roman" w:hAnsiTheme="minorHAnsi" w:cstheme="minorHAnsi"/>
          <w:color w:val="FF0000"/>
        </w:rPr>
      </w:pPr>
    </w:p>
    <w:p w14:paraId="2E920F57" w14:textId="77777777" w:rsidR="007F7AEB" w:rsidRPr="00817326" w:rsidRDefault="007F7AEB" w:rsidP="007F7AEB">
      <w:pPr>
        <w:numPr>
          <w:ilvl w:val="0"/>
          <w:numId w:val="3"/>
        </w:numPr>
        <w:spacing w:after="0" w:line="240" w:lineRule="auto"/>
        <w:jc w:val="both"/>
        <w:rPr>
          <w:rFonts w:asciiTheme="minorHAnsi" w:eastAsia="Times New Roman" w:hAnsiTheme="minorHAnsi" w:cstheme="minorHAnsi"/>
          <w:color w:val="FF0000"/>
        </w:rPr>
      </w:pPr>
      <w:r w:rsidRPr="00817326">
        <w:rPr>
          <w:rFonts w:asciiTheme="minorHAnsi" w:eastAsia="Times New Roman" w:hAnsiTheme="minorHAnsi" w:cstheme="minorHAnsi"/>
          <w:color w:val="FF0000"/>
        </w:rPr>
        <w:t xml:space="preserve">Proseguir con el registro e interpretación del arte rupestre considerando sus aspectos técnico-morfológicos, estilísticos y temáticos, así como la localización, distribución y atributos de visualización de las representaciones gráficas y sus soportes </w:t>
      </w:r>
      <w:sdt>
        <w:sdtPr>
          <w:rPr>
            <w:rFonts w:asciiTheme="minorHAnsi" w:hAnsiTheme="minorHAnsi" w:cstheme="minorHAnsi"/>
            <w:color w:val="FF0000"/>
          </w:rPr>
          <w:tag w:val="goog_rdk_5"/>
          <w:id w:val="-981469262"/>
        </w:sdtPr>
        <w:sdtContent/>
      </w:sdt>
      <w:r w:rsidRPr="00817326">
        <w:rPr>
          <w:rFonts w:asciiTheme="minorHAnsi" w:eastAsia="Times New Roman" w:hAnsiTheme="minorHAnsi" w:cstheme="minorHAnsi"/>
          <w:color w:val="FF0000"/>
        </w:rPr>
        <w:t>rocosos.</w:t>
      </w:r>
    </w:p>
    <w:p w14:paraId="34633E18" w14:textId="77777777" w:rsidR="007F7AEB" w:rsidRPr="00817326" w:rsidRDefault="007F7AEB" w:rsidP="007F7AEB">
      <w:pPr>
        <w:pStyle w:val="Prrafodelista"/>
        <w:spacing w:after="0" w:line="240" w:lineRule="auto"/>
        <w:jc w:val="both"/>
        <w:rPr>
          <w:rFonts w:asciiTheme="minorHAnsi" w:eastAsia="Times New Roman" w:hAnsiTheme="minorHAnsi" w:cstheme="minorHAnsi"/>
          <w:color w:val="FF0000"/>
        </w:rPr>
      </w:pPr>
    </w:p>
    <w:p w14:paraId="5E51EF1E" w14:textId="77777777" w:rsidR="007F7AEB" w:rsidRPr="00464D85" w:rsidRDefault="007F7AEB" w:rsidP="007F7AEB">
      <w:pPr>
        <w:pStyle w:val="Prrafodelista"/>
        <w:numPr>
          <w:ilvl w:val="0"/>
          <w:numId w:val="3"/>
        </w:numPr>
        <w:spacing w:after="0" w:line="240" w:lineRule="auto"/>
        <w:jc w:val="both"/>
        <w:rPr>
          <w:rFonts w:asciiTheme="minorHAnsi" w:eastAsia="Times New Roman" w:hAnsiTheme="minorHAnsi" w:cstheme="minorHAnsi"/>
          <w:color w:val="FF0000"/>
        </w:rPr>
      </w:pPr>
      <w:r w:rsidRPr="00464D85">
        <w:rPr>
          <w:rFonts w:asciiTheme="minorHAnsi" w:eastAsia="Times New Roman" w:hAnsiTheme="minorHAnsi" w:cstheme="minorHAnsi"/>
          <w:color w:val="FF0000"/>
        </w:rPr>
        <w:t>Analizar los bienes y manufacturas muebles registrados en el área, atendiendo a sus</w:t>
      </w:r>
      <w:r w:rsidRPr="00817326">
        <w:rPr>
          <w:rFonts w:asciiTheme="minorHAnsi" w:eastAsia="Times New Roman" w:hAnsiTheme="minorHAnsi" w:cstheme="minorHAnsi"/>
          <w:color w:val="FF0000"/>
        </w:rPr>
        <w:t xml:space="preserve"> propiedades, biografía, distribución y prácticas asociadas en los diferentes contextos</w:t>
      </w:r>
      <w:r>
        <w:rPr>
          <w:rFonts w:asciiTheme="minorHAnsi" w:eastAsia="Times New Roman" w:hAnsiTheme="minorHAnsi" w:cstheme="minorHAnsi"/>
          <w:color w:val="FF0000"/>
        </w:rPr>
        <w:t xml:space="preserve">. </w:t>
      </w:r>
      <w:r w:rsidRPr="00464D85">
        <w:rPr>
          <w:rFonts w:asciiTheme="minorHAnsi" w:eastAsia="Times New Roman" w:hAnsiTheme="minorHAnsi" w:cstheme="minorHAnsi"/>
          <w:color w:val="FF0000"/>
          <w:highlight w:val="lightGray"/>
        </w:rPr>
        <w:t>(esto incluye cerámica, lítico, adornos y otros</w:t>
      </w:r>
      <w:r w:rsidRPr="00464D85">
        <w:rPr>
          <w:rFonts w:asciiTheme="minorHAnsi" w:eastAsia="Times New Roman" w:hAnsiTheme="minorHAnsi" w:cstheme="minorHAnsi"/>
          <w:color w:val="FF0000"/>
        </w:rPr>
        <w:t>)</w:t>
      </w:r>
    </w:p>
    <w:p w14:paraId="084F27EB" w14:textId="77777777" w:rsidR="007F7AEB" w:rsidRPr="00817326" w:rsidRDefault="007F7AEB" w:rsidP="007F7AEB">
      <w:pPr>
        <w:pStyle w:val="Prrafodelista"/>
        <w:spacing w:after="0" w:line="240" w:lineRule="auto"/>
        <w:rPr>
          <w:rFonts w:asciiTheme="minorHAnsi" w:eastAsia="Times New Roman" w:hAnsiTheme="minorHAnsi" w:cstheme="minorHAnsi"/>
          <w:color w:val="FF0000"/>
        </w:rPr>
      </w:pPr>
    </w:p>
    <w:p w14:paraId="5FBB29ED" w14:textId="77777777" w:rsidR="007F7AEB" w:rsidRPr="00817326" w:rsidRDefault="007F7AEB" w:rsidP="007F7AEB">
      <w:pPr>
        <w:numPr>
          <w:ilvl w:val="0"/>
          <w:numId w:val="3"/>
        </w:numPr>
        <w:spacing w:after="0" w:line="240" w:lineRule="auto"/>
        <w:jc w:val="both"/>
        <w:rPr>
          <w:rFonts w:asciiTheme="minorHAnsi" w:eastAsia="Times New Roman" w:hAnsiTheme="minorHAnsi" w:cstheme="minorHAnsi"/>
          <w:color w:val="FF0000"/>
        </w:rPr>
      </w:pPr>
      <w:r w:rsidRPr="00817326">
        <w:rPr>
          <w:rFonts w:asciiTheme="minorHAnsi" w:eastAsia="Times New Roman" w:hAnsiTheme="minorHAnsi" w:cstheme="minorHAnsi"/>
          <w:color w:val="FF0000"/>
        </w:rPr>
        <w:t>Discutir los resultados obtenidos y sus implicancias para la comprensión de los procesos sociopolíticos de alcance local, regional e interregional.</w:t>
      </w:r>
    </w:p>
    <w:p w14:paraId="2A4454D9" w14:textId="77777777" w:rsidR="007F7AEB" w:rsidRPr="00817326" w:rsidRDefault="007F7AEB" w:rsidP="007F7AEB">
      <w:pPr>
        <w:spacing w:after="0" w:line="240" w:lineRule="auto"/>
        <w:rPr>
          <w:rFonts w:asciiTheme="minorHAnsi" w:eastAsia="Times New Roman" w:hAnsiTheme="minorHAnsi" w:cstheme="minorHAnsi"/>
          <w:color w:val="0000FF"/>
        </w:rPr>
      </w:pPr>
    </w:p>
    <w:p w14:paraId="1A77C3F4" w14:textId="77777777" w:rsidR="007F7AEB" w:rsidRPr="00464D85" w:rsidRDefault="007F7AEB" w:rsidP="007F7AEB">
      <w:pPr>
        <w:numPr>
          <w:ilvl w:val="0"/>
          <w:numId w:val="3"/>
        </w:numPr>
        <w:spacing w:after="0" w:line="240" w:lineRule="auto"/>
        <w:jc w:val="both"/>
        <w:rPr>
          <w:rFonts w:asciiTheme="minorHAnsi" w:eastAsia="Times New Roman" w:hAnsiTheme="minorHAnsi" w:cstheme="minorHAnsi"/>
          <w:color w:val="FF0000"/>
        </w:rPr>
      </w:pPr>
      <w:r w:rsidRPr="00464D85">
        <w:rPr>
          <w:rFonts w:asciiTheme="minorHAnsi" w:eastAsia="Times New Roman" w:hAnsiTheme="minorHAnsi" w:cstheme="minorHAnsi"/>
          <w:color w:val="FF0000"/>
        </w:rPr>
        <w:t>Optimizar y consolidar los ámbitos y actividades de interacción con la población del área (talleres, muestras, recorridos conjuntos, clases en escuelas, producciones audiovisuales, espacios virtuales, redes sociales, etc.) destinados a compartir, valorar, debatir y proyectar con las comunidades locales los resultados de nuestras prácticas investigativas. (</w:t>
      </w:r>
      <w:r w:rsidRPr="00464D85">
        <w:rPr>
          <w:rFonts w:asciiTheme="minorHAnsi" w:eastAsia="Times New Roman" w:hAnsiTheme="minorHAnsi" w:cstheme="minorHAnsi"/>
          <w:color w:val="FF0000"/>
          <w:highlight w:val="lightGray"/>
        </w:rPr>
        <w:t>este incluye gestión patrimonial en Tapso y Guayamba</w:t>
      </w:r>
      <w:r w:rsidRPr="00464D85">
        <w:rPr>
          <w:rFonts w:asciiTheme="minorHAnsi" w:eastAsia="Times New Roman" w:hAnsiTheme="minorHAnsi" w:cstheme="minorHAnsi"/>
          <w:color w:val="FF0000"/>
        </w:rPr>
        <w:t>)</w:t>
      </w:r>
    </w:p>
    <w:p w14:paraId="7FA5272D" w14:textId="77777777" w:rsidR="007F7AEB" w:rsidRPr="00817326" w:rsidRDefault="007F7AEB" w:rsidP="007F7AEB">
      <w:pPr>
        <w:pStyle w:val="Prrafodelista"/>
        <w:spacing w:after="0" w:line="240" w:lineRule="auto"/>
        <w:rPr>
          <w:rFonts w:asciiTheme="minorHAnsi" w:eastAsia="Times New Roman" w:hAnsiTheme="minorHAnsi" w:cstheme="minorHAnsi"/>
          <w:color w:val="0000FF"/>
        </w:rPr>
      </w:pPr>
    </w:p>
    <w:p w14:paraId="7DDCEABF" w14:textId="77777777" w:rsidR="007F7AEB" w:rsidRPr="000E524F" w:rsidRDefault="007F7AEB" w:rsidP="007F7AEB">
      <w:pPr>
        <w:pStyle w:val="Prrafodelista"/>
        <w:rPr>
          <w:rFonts w:asciiTheme="minorHAnsi" w:eastAsia="Times New Roman" w:hAnsiTheme="minorHAnsi" w:cstheme="minorHAnsi"/>
          <w:color w:val="FF0000"/>
        </w:rPr>
      </w:pPr>
    </w:p>
    <w:p w14:paraId="1F2695E7" w14:textId="77777777" w:rsidR="007F7AEB" w:rsidRPr="000E524F" w:rsidRDefault="007F7AEB" w:rsidP="007F7AEB">
      <w:pPr>
        <w:jc w:val="both"/>
        <w:rPr>
          <w:rFonts w:asciiTheme="minorHAnsi" w:eastAsia="Times New Roman" w:hAnsiTheme="minorHAnsi" w:cstheme="minorHAnsi"/>
          <w:b/>
          <w:color w:val="FF0000"/>
        </w:rPr>
      </w:pPr>
      <w:r w:rsidRPr="000E524F">
        <w:rPr>
          <w:rFonts w:asciiTheme="minorHAnsi" w:eastAsia="Times New Roman" w:hAnsiTheme="minorHAnsi" w:cstheme="minorHAnsi"/>
          <w:b/>
          <w:color w:val="FF0000"/>
        </w:rPr>
        <w:t>Hipótesis de trabajo</w:t>
      </w:r>
    </w:p>
    <w:p w14:paraId="265183C7" w14:textId="77777777" w:rsidR="007F7AEB" w:rsidRPr="000E524F" w:rsidRDefault="007F7AEB" w:rsidP="007F7AEB">
      <w:pPr>
        <w:jc w:val="both"/>
        <w:rPr>
          <w:rFonts w:asciiTheme="minorHAnsi" w:eastAsia="Times New Roman" w:hAnsiTheme="minorHAnsi" w:cstheme="minorHAnsi"/>
          <w:color w:val="FF0000"/>
        </w:rPr>
      </w:pPr>
      <w:r w:rsidRPr="000E524F">
        <w:rPr>
          <w:rFonts w:asciiTheme="minorHAnsi" w:eastAsia="Times New Roman" w:hAnsiTheme="minorHAnsi" w:cstheme="minorHAnsi"/>
          <w:color w:val="FF0000"/>
        </w:rPr>
        <w:t>H1</w:t>
      </w:r>
      <w:r>
        <w:rPr>
          <w:rFonts w:asciiTheme="minorHAnsi" w:eastAsia="Times New Roman" w:hAnsiTheme="minorHAnsi" w:cstheme="minorHAnsi"/>
          <w:color w:val="FF0000"/>
        </w:rPr>
        <w:t xml:space="preserve">. </w:t>
      </w:r>
      <w:r w:rsidRPr="000E524F">
        <w:rPr>
          <w:rFonts w:asciiTheme="minorHAnsi" w:eastAsia="Times New Roman" w:hAnsiTheme="minorHAnsi" w:cstheme="minorHAnsi"/>
          <w:color w:val="FF0000"/>
        </w:rPr>
        <w:t xml:space="preserve">La ocupación humana en los distintos ambientes que componen el área –valles, cumbres, y bosques- tiene diferentes trayectorias temporales e identidades culturales. La ocupación en las tierras altas encuadra dentro del denominado Período de Integración Regional (PIR), en tanto el registro arqueológico de sus laderas orientales (bosques serranos o yungas y monte chaqueño) fue generado en distintos momentos a lo largo de un rango temporal más prolongado. </w:t>
      </w:r>
    </w:p>
    <w:p w14:paraId="2039405D" w14:textId="77777777" w:rsidR="007F7AEB" w:rsidRPr="000E524F" w:rsidRDefault="007F7AEB" w:rsidP="007F7AEB">
      <w:pPr>
        <w:jc w:val="both"/>
        <w:rPr>
          <w:rFonts w:asciiTheme="minorHAnsi" w:eastAsia="Times New Roman" w:hAnsiTheme="minorHAnsi" w:cstheme="minorHAnsi"/>
          <w:color w:val="FF0000"/>
        </w:rPr>
      </w:pPr>
      <w:r w:rsidRPr="000E524F">
        <w:rPr>
          <w:rFonts w:asciiTheme="minorHAnsi" w:eastAsia="Times New Roman" w:hAnsiTheme="minorHAnsi" w:cstheme="minorHAnsi"/>
          <w:color w:val="FF0000"/>
        </w:rPr>
        <w:t>H2. En las cumbres de la sierra, durante la segunda mitad del primer milenio, las comunidades autosuficientes generaron un paisaje articulado de habitación/producción, donde las viviendas se asociaron con las áreas y estructuras construidas para el cultivo en sectores destacados por su productividad, comunicación y visibilidad.</w:t>
      </w:r>
    </w:p>
    <w:p w14:paraId="4F66E5CF" w14:textId="77777777" w:rsidR="007F7AEB" w:rsidRPr="000E524F" w:rsidRDefault="007F7AEB" w:rsidP="007F7AEB">
      <w:pPr>
        <w:jc w:val="both"/>
        <w:rPr>
          <w:rFonts w:asciiTheme="minorHAnsi" w:eastAsia="Times New Roman" w:hAnsiTheme="minorHAnsi" w:cstheme="minorHAnsi"/>
          <w:color w:val="FF0000"/>
        </w:rPr>
      </w:pPr>
      <w:r w:rsidRPr="000E524F">
        <w:rPr>
          <w:rFonts w:asciiTheme="minorHAnsi" w:eastAsia="Times New Roman" w:hAnsiTheme="minorHAnsi" w:cstheme="minorHAnsi"/>
          <w:color w:val="FF0000"/>
        </w:rPr>
        <w:t>H3. En el sector adyacente de bosques serranos orientales, los paisajes sociales se conformaron por la integración de categorías no homogéneas de sitios o lugares (áreas de habitación, de morteros fijos múltiples, arte rupestre, senderos, campos de cultivo, etc.) relacionados entre sí por las prácticas cotidianas y/o periódicas de sus habitantes.</w:t>
      </w:r>
    </w:p>
    <w:p w14:paraId="398B0E9E" w14:textId="77777777" w:rsidR="007F7AEB" w:rsidRPr="000E524F" w:rsidRDefault="007F7AEB" w:rsidP="007F7AEB">
      <w:pPr>
        <w:jc w:val="both"/>
        <w:rPr>
          <w:rFonts w:asciiTheme="minorHAnsi" w:hAnsiTheme="minorHAnsi" w:cstheme="minorHAnsi"/>
          <w:color w:val="FF0000"/>
        </w:rPr>
      </w:pPr>
      <w:r w:rsidRPr="000E524F">
        <w:rPr>
          <w:rFonts w:asciiTheme="minorHAnsi" w:hAnsiTheme="minorHAnsi" w:cstheme="minorHAnsi"/>
          <w:color w:val="FF0000"/>
        </w:rPr>
        <w:t>H4. Allí, las prácticas productivas se diferencian de las realizadas en la zona de cumbres debido a condiciones ambientales que definen un patrón de estacionalidad distinto así como una  mayor apropiación de recursos silvestres cuyo uso y preservación condicionó a la explotación agraria.</w:t>
      </w:r>
    </w:p>
    <w:p w14:paraId="26BC83C4" w14:textId="77777777" w:rsidR="007F7AEB" w:rsidRPr="000E524F" w:rsidRDefault="007F7AEB" w:rsidP="007F7AEB">
      <w:pPr>
        <w:jc w:val="both"/>
        <w:rPr>
          <w:rFonts w:asciiTheme="minorHAnsi" w:eastAsia="Times New Roman" w:hAnsiTheme="minorHAnsi" w:cstheme="minorHAnsi"/>
          <w:color w:val="FF0000"/>
        </w:rPr>
      </w:pPr>
      <w:r w:rsidRPr="000E524F">
        <w:rPr>
          <w:rFonts w:asciiTheme="minorHAnsi" w:eastAsia="Times New Roman" w:hAnsiTheme="minorHAnsi" w:cstheme="minorHAnsi"/>
          <w:color w:val="FF0000"/>
        </w:rPr>
        <w:t xml:space="preserve">H5. Las representaciones rupestres de las cuevas/aleros del área fueron ejecutadas en diferentes momentos, desde tiempos Formativos hasta la actualidad, con recurrencias en la elección de </w:t>
      </w:r>
      <w:r w:rsidRPr="000E524F">
        <w:rPr>
          <w:rFonts w:asciiTheme="minorHAnsi" w:eastAsia="Times New Roman" w:hAnsiTheme="minorHAnsi" w:cstheme="minorHAnsi"/>
          <w:color w:val="FF0000"/>
        </w:rPr>
        <w:lastRenderedPageBreak/>
        <w:t xml:space="preserve">locus/soportes y variaciones de orden temático y estilístico en los discursos visuales que responden a contextos de producción diferenciados social y </w:t>
      </w:r>
      <w:sdt>
        <w:sdtPr>
          <w:rPr>
            <w:rFonts w:asciiTheme="minorHAnsi" w:hAnsiTheme="minorHAnsi" w:cstheme="minorHAnsi"/>
            <w:color w:val="FF0000"/>
          </w:rPr>
          <w:tag w:val="goog_rdk_6"/>
          <w:id w:val="854232328"/>
        </w:sdtPr>
        <w:sdtContent/>
      </w:sdt>
      <w:r w:rsidRPr="000E524F">
        <w:rPr>
          <w:rFonts w:asciiTheme="minorHAnsi" w:eastAsia="Times New Roman" w:hAnsiTheme="minorHAnsi" w:cstheme="minorHAnsi"/>
          <w:color w:val="FF0000"/>
        </w:rPr>
        <w:t xml:space="preserve">temporalmente. </w:t>
      </w:r>
    </w:p>
    <w:p w14:paraId="2917AACE" w14:textId="77777777" w:rsidR="007F7AEB" w:rsidRPr="000E524F" w:rsidRDefault="007F7AEB" w:rsidP="007F7AEB">
      <w:pPr>
        <w:jc w:val="both"/>
        <w:rPr>
          <w:rFonts w:asciiTheme="minorHAnsi" w:eastAsia="Times New Roman" w:hAnsiTheme="minorHAnsi" w:cstheme="minorHAnsi"/>
          <w:color w:val="FF0000"/>
        </w:rPr>
      </w:pPr>
      <w:r w:rsidRPr="000E524F">
        <w:rPr>
          <w:rFonts w:asciiTheme="minorHAnsi" w:eastAsia="Times New Roman" w:hAnsiTheme="minorHAnsi" w:cstheme="minorHAnsi"/>
          <w:color w:val="FF0000"/>
        </w:rPr>
        <w:t>H6</w:t>
      </w:r>
      <w:r>
        <w:rPr>
          <w:rFonts w:asciiTheme="minorHAnsi" w:eastAsia="Times New Roman" w:hAnsiTheme="minorHAnsi" w:cstheme="minorHAnsi"/>
          <w:color w:val="FF0000"/>
        </w:rPr>
        <w:t xml:space="preserve">. </w:t>
      </w:r>
      <w:r w:rsidRPr="000E524F">
        <w:rPr>
          <w:rFonts w:asciiTheme="minorHAnsi" w:eastAsia="Times New Roman" w:hAnsiTheme="minorHAnsi" w:cstheme="minorHAnsi"/>
          <w:color w:val="FF0000"/>
        </w:rPr>
        <w:t>Las cuevas y aleros con arte parietal presentan una distribución no aleatoria que se vincula con cursos de agua y vías de comunicación transitadas en el pasado, constituyéndose como lugares de referencia para la circulación y para la realización de prácticas rituales que fueron críticos en la estructuración de los paisajes sociales prehispánicos del área.</w:t>
      </w:r>
    </w:p>
    <w:p w14:paraId="0C0067F2" w14:textId="77777777" w:rsidR="007F7AEB" w:rsidRPr="000E524F" w:rsidRDefault="007F7AEB" w:rsidP="007F7AEB">
      <w:pPr>
        <w:jc w:val="both"/>
        <w:rPr>
          <w:rFonts w:asciiTheme="minorHAnsi" w:eastAsia="Times New Roman" w:hAnsiTheme="minorHAnsi" w:cstheme="minorHAnsi"/>
          <w:color w:val="FF0000"/>
        </w:rPr>
      </w:pPr>
      <w:r w:rsidRPr="000E524F">
        <w:rPr>
          <w:rFonts w:asciiTheme="minorHAnsi" w:eastAsia="Times New Roman" w:hAnsiTheme="minorHAnsi" w:cstheme="minorHAnsi"/>
          <w:color w:val="FF0000"/>
        </w:rPr>
        <w:t>H7. Esos paisajes también expresan algún tipo de interrelación con regiones aledañas a partir de disímiles expresiones rupestres y mobiliares, algunas de las cuales son distintivas de Aguada en los valles occidentales, en tanto otras presentan un alto paralelismo formal/ estilístico con las representaciones y materiales registrados en los actuales territorios de Santiago del Estero y Córdoba.</w:t>
      </w:r>
    </w:p>
    <w:p w14:paraId="06A070DB" w14:textId="77777777" w:rsidR="007F7AEB" w:rsidRDefault="007F7AEB" w:rsidP="007F7AEB"/>
    <w:p w14:paraId="03906ABC" w14:textId="50608101" w:rsidR="007C5DBD" w:rsidRDefault="007F7AEB">
      <w:pPr>
        <w:rPr>
          <w:rFonts w:ascii="Times New Roman" w:eastAsia="Times New Roman" w:hAnsi="Times New Roman" w:cs="Times New Roman"/>
          <w:color w:val="FF0000"/>
          <w:sz w:val="24"/>
          <w:szCs w:val="24"/>
        </w:rPr>
      </w:pPr>
      <w:proofErr w:type="spellStart"/>
      <w:r w:rsidRPr="007F7AEB">
        <w:rPr>
          <w:rFonts w:ascii="Times New Roman" w:eastAsia="Times New Roman" w:hAnsi="Times New Roman" w:cs="Times New Roman"/>
          <w:color w:val="FF0000"/>
          <w:sz w:val="24"/>
          <w:szCs w:val="24"/>
          <w:highlight w:val="lightGray"/>
        </w:rPr>
        <w:t>Fijense</w:t>
      </w:r>
      <w:proofErr w:type="spellEnd"/>
      <w:r w:rsidRPr="007F7AEB">
        <w:rPr>
          <w:rFonts w:ascii="Times New Roman" w:eastAsia="Times New Roman" w:hAnsi="Times New Roman" w:cs="Times New Roman"/>
          <w:color w:val="FF0000"/>
          <w:sz w:val="24"/>
          <w:szCs w:val="24"/>
          <w:highlight w:val="lightGray"/>
        </w:rPr>
        <w:t xml:space="preserve"> si les parece bien estas hipótesis, reformulé alguna.</w:t>
      </w:r>
      <w:r w:rsidR="007C5DBD">
        <w:rPr>
          <w:rFonts w:ascii="Times New Roman" w:eastAsia="Times New Roman" w:hAnsi="Times New Roman" w:cs="Times New Roman"/>
          <w:color w:val="FF0000"/>
          <w:sz w:val="24"/>
          <w:szCs w:val="24"/>
        </w:rPr>
        <w:br w:type="page"/>
      </w:r>
    </w:p>
    <w:p w14:paraId="3D293973" w14:textId="77777777" w:rsidR="007F7AEB" w:rsidRDefault="007F7AEB">
      <w:pPr>
        <w:spacing w:after="0" w:line="240" w:lineRule="auto"/>
        <w:rPr>
          <w:rFonts w:ascii="Times New Roman" w:eastAsia="Times New Roman" w:hAnsi="Times New Roman" w:cs="Times New Roman"/>
          <w:color w:val="FF0000"/>
          <w:sz w:val="24"/>
          <w:szCs w:val="24"/>
        </w:rPr>
      </w:pPr>
    </w:p>
    <w:p w14:paraId="718DB70F" w14:textId="5977750E" w:rsidR="007F7AEB" w:rsidRPr="002328F8" w:rsidRDefault="007F7AEB">
      <w:pPr>
        <w:spacing w:after="0" w:line="240" w:lineRule="auto"/>
        <w:rPr>
          <w:ins w:id="0" w:author="Inés" w:date="2020-06-18T19:05:00Z"/>
          <w:rFonts w:ascii="Times New Roman" w:eastAsia="Times New Roman" w:hAnsi="Times New Roman" w:cs="Times New Roman"/>
          <w:b/>
          <w:color w:val="FF0000"/>
          <w:sz w:val="24"/>
          <w:szCs w:val="24"/>
        </w:rPr>
      </w:pPr>
      <w:r w:rsidRPr="002328F8">
        <w:rPr>
          <w:rFonts w:ascii="Times New Roman" w:eastAsia="Times New Roman" w:hAnsi="Times New Roman" w:cs="Times New Roman"/>
          <w:b/>
          <w:color w:val="FF0000"/>
          <w:sz w:val="24"/>
          <w:szCs w:val="24"/>
          <w:highlight w:val="lightGray"/>
        </w:rPr>
        <w:t xml:space="preserve">ESTO </w:t>
      </w:r>
      <w:r w:rsidR="002328F8" w:rsidRPr="002328F8">
        <w:rPr>
          <w:rFonts w:ascii="Times New Roman" w:eastAsia="Times New Roman" w:hAnsi="Times New Roman" w:cs="Times New Roman"/>
          <w:b/>
          <w:color w:val="FF0000"/>
          <w:sz w:val="24"/>
          <w:szCs w:val="24"/>
          <w:highlight w:val="lightGray"/>
        </w:rPr>
        <w:t xml:space="preserve">PINTADO DE AMARILLO </w:t>
      </w:r>
      <w:r w:rsidRPr="002328F8">
        <w:rPr>
          <w:rFonts w:ascii="Times New Roman" w:eastAsia="Times New Roman" w:hAnsi="Times New Roman" w:cs="Times New Roman"/>
          <w:b/>
          <w:color w:val="FF0000"/>
          <w:sz w:val="24"/>
          <w:szCs w:val="24"/>
          <w:highlight w:val="lightGray"/>
        </w:rPr>
        <w:t>ES LO QUE ESTABA DE ANTES</w:t>
      </w:r>
      <w:r w:rsidR="002328F8" w:rsidRPr="002328F8">
        <w:rPr>
          <w:rFonts w:ascii="Times New Roman" w:eastAsia="Times New Roman" w:hAnsi="Times New Roman" w:cs="Times New Roman"/>
          <w:b/>
          <w:color w:val="FF0000"/>
          <w:sz w:val="24"/>
          <w:szCs w:val="24"/>
          <w:highlight w:val="lightGray"/>
        </w:rPr>
        <w:t xml:space="preserve"> Y QUE SERIA REEMPLAZADO POR LO ANTERIOR</w:t>
      </w:r>
      <w:ins w:id="1" w:author="Inés" w:date="2020-06-18T19:05:00Z">
        <w:r w:rsidRPr="002328F8">
          <w:rPr>
            <w:rFonts w:ascii="Times New Roman" w:eastAsia="Times New Roman" w:hAnsi="Times New Roman" w:cs="Times New Roman"/>
            <w:b/>
            <w:color w:val="FF0000"/>
            <w:sz w:val="24"/>
            <w:szCs w:val="24"/>
            <w:highlight w:val="lightGray"/>
          </w:rPr>
          <w:t>.</w:t>
        </w:r>
        <w:r w:rsidRPr="002328F8">
          <w:rPr>
            <w:rFonts w:ascii="Times New Roman" w:eastAsia="Times New Roman" w:hAnsi="Times New Roman" w:cs="Times New Roman"/>
            <w:b/>
            <w:color w:val="FF0000"/>
            <w:sz w:val="24"/>
            <w:szCs w:val="24"/>
          </w:rPr>
          <w:t xml:space="preserve"> </w:t>
        </w:r>
      </w:ins>
    </w:p>
    <w:p w14:paraId="64B4A2D3" w14:textId="77777777" w:rsidR="007F7AEB" w:rsidRPr="002328F8" w:rsidRDefault="007F7AEB">
      <w:pPr>
        <w:spacing w:after="0" w:line="240" w:lineRule="auto"/>
        <w:rPr>
          <w:ins w:id="2" w:author="Inés" w:date="2020-06-18T19:05:00Z"/>
          <w:rFonts w:ascii="Times New Roman" w:eastAsia="Times New Roman" w:hAnsi="Times New Roman" w:cs="Times New Roman"/>
          <w:b/>
          <w:color w:val="FF0000"/>
          <w:sz w:val="24"/>
          <w:szCs w:val="24"/>
        </w:rPr>
      </w:pPr>
    </w:p>
    <w:p w14:paraId="00000009" w14:textId="47E05101" w:rsidR="009D11EE" w:rsidRPr="002328F8" w:rsidRDefault="00B50139">
      <w:pPr>
        <w:spacing w:after="0" w:line="240" w:lineRule="auto"/>
        <w:rPr>
          <w:rFonts w:ascii="Times New Roman" w:eastAsia="Times New Roman" w:hAnsi="Times New Roman" w:cs="Times New Roman"/>
          <w:color w:val="FF0000"/>
          <w:sz w:val="24"/>
          <w:szCs w:val="24"/>
          <w:highlight w:val="yellow"/>
        </w:rPr>
      </w:pPr>
      <w:r w:rsidRPr="002328F8">
        <w:rPr>
          <w:rFonts w:ascii="Times New Roman" w:eastAsia="Times New Roman" w:hAnsi="Times New Roman" w:cs="Times New Roman"/>
          <w:color w:val="FF0000"/>
          <w:sz w:val="24"/>
          <w:szCs w:val="24"/>
          <w:highlight w:val="yellow"/>
        </w:rPr>
        <w:t>GUÍAS PARA DESARROLLAR EL NUEVO PROYECTO</w:t>
      </w:r>
    </w:p>
    <w:p w14:paraId="0000000A" w14:textId="77777777" w:rsidR="009D11EE" w:rsidRPr="002328F8" w:rsidRDefault="009D11EE">
      <w:pPr>
        <w:spacing w:after="0" w:line="240" w:lineRule="auto"/>
        <w:rPr>
          <w:rFonts w:ascii="Times New Roman" w:eastAsia="Times New Roman" w:hAnsi="Times New Roman" w:cs="Times New Roman"/>
          <w:color w:val="FF0000"/>
          <w:sz w:val="24"/>
          <w:szCs w:val="24"/>
          <w:highlight w:val="yellow"/>
        </w:rPr>
      </w:pPr>
    </w:p>
    <w:p w14:paraId="0000000B" w14:textId="77777777" w:rsidR="009D11EE" w:rsidRPr="002328F8" w:rsidRDefault="00B50139">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highlight w:val="yellow"/>
        </w:rPr>
      </w:pPr>
      <w:r w:rsidRPr="002328F8">
        <w:rPr>
          <w:rFonts w:ascii="Times New Roman" w:eastAsia="Times New Roman" w:hAnsi="Times New Roman" w:cs="Times New Roman"/>
          <w:color w:val="FF0000"/>
          <w:sz w:val="24"/>
          <w:szCs w:val="24"/>
          <w:highlight w:val="yellow"/>
        </w:rPr>
        <w:t xml:space="preserve"> Incluir una introducción que explique por qué el cambio en objetivos e hipótesis. En el caso de los objetivos, porque varios fueron cumplimentados y/o no corresponden para un plan de trabajo de un año, por tiempo </w:t>
      </w:r>
      <w:r w:rsidRPr="002328F8">
        <w:rPr>
          <w:rFonts w:ascii="Times New Roman" w:eastAsia="Times New Roman" w:hAnsi="Times New Roman" w:cs="Times New Roman"/>
          <w:color w:val="FF0000"/>
          <w:sz w:val="24"/>
          <w:szCs w:val="24"/>
          <w:highlight w:val="yellow"/>
        </w:rPr>
        <w:t xml:space="preserve">y costo. En el caso de la hipótesis aclarar que algunas ya fueron corroboradas en los trabajos anteriores, y que no están descartadas. Solo que se incluyen las que tienen concordancia con los objetivos de este plan en particular. </w:t>
      </w:r>
    </w:p>
    <w:p w14:paraId="0000000C" w14:textId="77777777" w:rsidR="009D11EE" w:rsidRPr="002328F8" w:rsidRDefault="00B50139">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yellow"/>
        </w:rPr>
      </w:pPr>
      <w:sdt>
        <w:sdtPr>
          <w:rPr>
            <w:highlight w:val="yellow"/>
          </w:rPr>
          <w:tag w:val="goog_rdk_1"/>
          <w:id w:val="898479082"/>
        </w:sdtPr>
        <w:sdtEndPr/>
        <w:sdtContent>
          <w:commentRangeStart w:id="3"/>
        </w:sdtContent>
      </w:sdt>
      <w:r w:rsidRPr="002328F8">
        <w:rPr>
          <w:rFonts w:ascii="Times New Roman" w:eastAsia="Times New Roman" w:hAnsi="Times New Roman" w:cs="Times New Roman"/>
          <w:color w:val="FF0000"/>
          <w:sz w:val="24"/>
          <w:szCs w:val="24"/>
          <w:highlight w:val="yellow"/>
        </w:rPr>
        <w:t>Este apartado no incluy</w:t>
      </w:r>
      <w:r w:rsidRPr="002328F8">
        <w:rPr>
          <w:rFonts w:ascii="Times New Roman" w:eastAsia="Times New Roman" w:hAnsi="Times New Roman" w:cs="Times New Roman"/>
          <w:color w:val="FF0000"/>
          <w:sz w:val="24"/>
          <w:szCs w:val="24"/>
          <w:highlight w:val="yellow"/>
        </w:rPr>
        <w:t>e metodología, pero proponemos incluir uno o dos párrafos finales que refuerce la idea de que se puede seguir dando continuidad a los objetivos, con herramientas virtuales. O sea que no verían afectado su desarrollo si las condiciones de aislamiento contin</w:t>
      </w:r>
      <w:r w:rsidRPr="002328F8">
        <w:rPr>
          <w:rFonts w:ascii="Times New Roman" w:eastAsia="Times New Roman" w:hAnsi="Times New Roman" w:cs="Times New Roman"/>
          <w:color w:val="FF0000"/>
          <w:sz w:val="24"/>
          <w:szCs w:val="24"/>
          <w:highlight w:val="yellow"/>
        </w:rPr>
        <w:t xml:space="preserve">úan. </w:t>
      </w:r>
      <w:commentRangeEnd w:id="3"/>
      <w:r w:rsidRPr="002328F8">
        <w:rPr>
          <w:highlight w:val="yellow"/>
        </w:rPr>
        <w:commentReference w:id="3"/>
      </w:r>
    </w:p>
    <w:p w14:paraId="0000000D" w14:textId="77777777" w:rsidR="009D11EE" w:rsidRPr="002328F8" w:rsidRDefault="00B50139">
      <w:pPr>
        <w:spacing w:before="240" w:after="0" w:line="276" w:lineRule="auto"/>
        <w:jc w:val="both"/>
        <w:rPr>
          <w:rFonts w:ascii="Times New Roman" w:eastAsia="Times New Roman" w:hAnsi="Times New Roman" w:cs="Times New Roman"/>
          <w:color w:val="0000FF"/>
          <w:sz w:val="24"/>
          <w:szCs w:val="24"/>
          <w:highlight w:val="yellow"/>
        </w:rPr>
      </w:pPr>
      <w:r w:rsidRPr="002328F8">
        <w:rPr>
          <w:rFonts w:ascii="Times New Roman" w:eastAsia="Times New Roman" w:hAnsi="Times New Roman" w:cs="Times New Roman"/>
          <w:color w:val="0000FF"/>
          <w:sz w:val="24"/>
          <w:szCs w:val="24"/>
          <w:highlight w:val="yellow"/>
        </w:rPr>
        <w:t>El presente proyecto consiste en una prórroga del UBACYT 2018-2020, de un año de duración. Para elaborarlo, priorizamos otorgarle continuidad a las líneas de investigación desarrolladas previamente. Como se relata en el informe, durante el año 201</w:t>
      </w:r>
      <w:r w:rsidRPr="002328F8">
        <w:rPr>
          <w:rFonts w:ascii="Times New Roman" w:eastAsia="Times New Roman" w:hAnsi="Times New Roman" w:cs="Times New Roman"/>
          <w:color w:val="0000FF"/>
          <w:sz w:val="24"/>
          <w:szCs w:val="24"/>
          <w:highlight w:val="yellow"/>
        </w:rPr>
        <w:t xml:space="preserve">9 nuestro trabajo se </w:t>
      </w:r>
      <w:proofErr w:type="spellStart"/>
      <w:r w:rsidRPr="002328F8">
        <w:rPr>
          <w:rFonts w:ascii="Times New Roman" w:eastAsia="Times New Roman" w:hAnsi="Times New Roman" w:cs="Times New Roman"/>
          <w:color w:val="0000FF"/>
          <w:sz w:val="24"/>
          <w:szCs w:val="24"/>
          <w:highlight w:val="yellow"/>
        </w:rPr>
        <w:t>vió</w:t>
      </w:r>
      <w:proofErr w:type="spellEnd"/>
      <w:r w:rsidRPr="002328F8">
        <w:rPr>
          <w:rFonts w:ascii="Times New Roman" w:eastAsia="Times New Roman" w:hAnsi="Times New Roman" w:cs="Times New Roman"/>
          <w:color w:val="0000FF"/>
          <w:sz w:val="24"/>
          <w:szCs w:val="24"/>
          <w:highlight w:val="yellow"/>
        </w:rPr>
        <w:t xml:space="preserve"> modificado desviándose de su curso original por diversas situaciones y requerimientos que las autoridades provinciales resolvieron designar como prioritarios. Estas obligaciones desencadenaron una suspensión de las investigaciones </w:t>
      </w:r>
      <w:r w:rsidRPr="002328F8">
        <w:rPr>
          <w:rFonts w:ascii="Times New Roman" w:eastAsia="Times New Roman" w:hAnsi="Times New Roman" w:cs="Times New Roman"/>
          <w:color w:val="0000FF"/>
          <w:sz w:val="24"/>
          <w:szCs w:val="24"/>
          <w:highlight w:val="yellow"/>
        </w:rPr>
        <w:t xml:space="preserve">de campo y una reorganización de las tareas de laboratorio en función de la restitución de materiales. En el año en curso, 2020, y hasta el momento de redactar este proyecto, la situación de emergencia sanitaria de público </w:t>
      </w:r>
      <w:proofErr w:type="gramStart"/>
      <w:r w:rsidRPr="002328F8">
        <w:rPr>
          <w:rFonts w:ascii="Times New Roman" w:eastAsia="Times New Roman" w:hAnsi="Times New Roman" w:cs="Times New Roman"/>
          <w:color w:val="0000FF"/>
          <w:sz w:val="24"/>
          <w:szCs w:val="24"/>
          <w:highlight w:val="yellow"/>
        </w:rPr>
        <w:t>conocimiento</w:t>
      </w:r>
      <w:proofErr w:type="gramEnd"/>
      <w:r w:rsidRPr="002328F8">
        <w:rPr>
          <w:rFonts w:ascii="Times New Roman" w:eastAsia="Times New Roman" w:hAnsi="Times New Roman" w:cs="Times New Roman"/>
          <w:color w:val="0000FF"/>
          <w:sz w:val="24"/>
          <w:szCs w:val="24"/>
          <w:highlight w:val="yellow"/>
        </w:rPr>
        <w:t xml:space="preserve"> también han impedido</w:t>
      </w:r>
      <w:r w:rsidRPr="002328F8">
        <w:rPr>
          <w:rFonts w:ascii="Times New Roman" w:eastAsia="Times New Roman" w:hAnsi="Times New Roman" w:cs="Times New Roman"/>
          <w:color w:val="0000FF"/>
          <w:sz w:val="24"/>
          <w:szCs w:val="24"/>
          <w:highlight w:val="yellow"/>
        </w:rPr>
        <w:t xml:space="preserve"> la continuidad de los trabajos de campo y laboratorios pautados. En concordancia, con estas excepcionales situaciones hemos seleccionado para trabajar y reformular aquellos objetivos que resultan prioritarios, y que debieron ser postergados por lo mencion</w:t>
      </w:r>
      <w:r w:rsidRPr="002328F8">
        <w:rPr>
          <w:rFonts w:ascii="Times New Roman" w:eastAsia="Times New Roman" w:hAnsi="Times New Roman" w:cs="Times New Roman"/>
          <w:color w:val="0000FF"/>
          <w:sz w:val="24"/>
          <w:szCs w:val="24"/>
          <w:highlight w:val="yellow"/>
        </w:rPr>
        <w:t xml:space="preserve">ado </w:t>
      </w:r>
      <w:r w:rsidRPr="002328F8">
        <w:rPr>
          <w:rFonts w:ascii="Times New Roman" w:eastAsia="Times New Roman" w:hAnsi="Times New Roman" w:cs="Times New Roman"/>
          <w:i/>
          <w:color w:val="0000FF"/>
          <w:sz w:val="24"/>
          <w:szCs w:val="24"/>
          <w:highlight w:val="yellow"/>
        </w:rPr>
        <w:t>supra</w:t>
      </w:r>
      <w:r w:rsidRPr="002328F8">
        <w:rPr>
          <w:rFonts w:ascii="Times New Roman" w:eastAsia="Times New Roman" w:hAnsi="Times New Roman" w:cs="Times New Roman"/>
          <w:color w:val="0000FF"/>
          <w:sz w:val="24"/>
          <w:szCs w:val="24"/>
          <w:highlight w:val="yellow"/>
        </w:rPr>
        <w:t xml:space="preserve"> y, las hipótesis que están en estrecha relación con ellos. Es importante destacar que vamos a priorizar el uso de herramientas tecnológicas y digitales que permitan sostener el trabajo aún en condiciones remotas. </w:t>
      </w:r>
      <w:r w:rsidRPr="002328F8">
        <w:rPr>
          <w:rFonts w:ascii="Times New Roman" w:eastAsia="Times New Roman" w:hAnsi="Times New Roman" w:cs="Times New Roman"/>
          <w:color w:val="0070C0"/>
          <w:sz w:val="24"/>
          <w:szCs w:val="24"/>
          <w:highlight w:val="yellow"/>
        </w:rPr>
        <w:t xml:space="preserve">A su vez, es importante aclarar que otros objetivos no fueron priorizados ya que pudieron ser cumplidos </w:t>
      </w:r>
      <w:r w:rsidRPr="002328F8">
        <w:rPr>
          <w:rFonts w:ascii="Times New Roman" w:eastAsia="Times New Roman" w:hAnsi="Times New Roman" w:cs="Times New Roman"/>
          <w:color w:val="0000FF"/>
          <w:sz w:val="24"/>
          <w:szCs w:val="24"/>
          <w:highlight w:val="yellow"/>
        </w:rPr>
        <w:t xml:space="preserve">parcial o totalmente durante el periodo 2018-2019, como se desprende del informe de actividades. </w:t>
      </w:r>
    </w:p>
    <w:p w14:paraId="0000000E" w14:textId="77777777" w:rsidR="009D11EE" w:rsidRPr="002328F8" w:rsidRDefault="00B50139">
      <w:pPr>
        <w:spacing w:before="240" w:after="0" w:line="276" w:lineRule="auto"/>
        <w:jc w:val="both"/>
        <w:rPr>
          <w:rFonts w:ascii="Times New Roman" w:eastAsia="Times New Roman" w:hAnsi="Times New Roman" w:cs="Times New Roman"/>
          <w:sz w:val="24"/>
          <w:szCs w:val="24"/>
          <w:highlight w:val="yellow"/>
        </w:rPr>
      </w:pPr>
      <w:r w:rsidRPr="002328F8">
        <w:rPr>
          <w:rFonts w:ascii="Times New Roman" w:eastAsia="Times New Roman" w:hAnsi="Times New Roman" w:cs="Times New Roman"/>
          <w:sz w:val="24"/>
          <w:szCs w:val="24"/>
          <w:highlight w:val="yellow"/>
        </w:rPr>
        <w:t xml:space="preserve"> </w:t>
      </w:r>
    </w:p>
    <w:p w14:paraId="0000000F" w14:textId="77777777" w:rsidR="009D11EE" w:rsidRPr="002328F8" w:rsidRDefault="00B50139">
      <w:pPr>
        <w:spacing w:before="240" w:after="0" w:line="276" w:lineRule="auto"/>
        <w:jc w:val="both"/>
        <w:rPr>
          <w:rFonts w:ascii="Times New Roman" w:eastAsia="Times New Roman" w:hAnsi="Times New Roman" w:cs="Times New Roman"/>
          <w:color w:val="0000FF"/>
          <w:sz w:val="24"/>
          <w:szCs w:val="24"/>
          <w:highlight w:val="yellow"/>
        </w:rPr>
      </w:pPr>
      <w:r w:rsidRPr="002328F8">
        <w:rPr>
          <w:rFonts w:ascii="Times New Roman" w:eastAsia="Times New Roman" w:hAnsi="Times New Roman" w:cs="Times New Roman"/>
          <w:color w:val="0000FF"/>
          <w:sz w:val="24"/>
          <w:szCs w:val="24"/>
          <w:highlight w:val="yellow"/>
        </w:rPr>
        <w:t>Nuestras investigaciones están centradas en el norte</w:t>
      </w:r>
      <w:r w:rsidRPr="002328F8">
        <w:rPr>
          <w:rFonts w:ascii="Times New Roman" w:eastAsia="Times New Roman" w:hAnsi="Times New Roman" w:cs="Times New Roman"/>
          <w:color w:val="0000FF"/>
          <w:sz w:val="24"/>
          <w:szCs w:val="24"/>
          <w:highlight w:val="yellow"/>
        </w:rPr>
        <w:t xml:space="preserve"> de la sierra El Alto-Ancasti, desde hace más de una década, siempre desde una perspectiva centrada en los procesos sociales locales. Hemos avanzado tanto en el reconocimiento general del área como en su variabilidad arqueológica, focalizando en las prácti</w:t>
      </w:r>
      <w:r w:rsidRPr="002328F8">
        <w:rPr>
          <w:rFonts w:ascii="Times New Roman" w:eastAsia="Times New Roman" w:hAnsi="Times New Roman" w:cs="Times New Roman"/>
          <w:color w:val="0000FF"/>
          <w:sz w:val="24"/>
          <w:szCs w:val="24"/>
          <w:highlight w:val="yellow"/>
        </w:rPr>
        <w:t>cas y modos de vida locales y de sus relaciones espaciales y temporales a distinta escala.  Continuando con la línea de investigación elaborados por la lineamientos de la  arqueología del paisaje y la espacialidad, la fenomenología, la teoría de la práctic</w:t>
      </w:r>
      <w:r w:rsidRPr="002328F8">
        <w:rPr>
          <w:rFonts w:ascii="Times New Roman" w:eastAsia="Times New Roman" w:hAnsi="Times New Roman" w:cs="Times New Roman"/>
          <w:color w:val="0000FF"/>
          <w:sz w:val="24"/>
          <w:szCs w:val="24"/>
          <w:highlight w:val="yellow"/>
        </w:rPr>
        <w:t>a social y otras perspectivas afines (</w:t>
      </w:r>
      <w:proofErr w:type="spellStart"/>
      <w:r w:rsidRPr="002328F8">
        <w:rPr>
          <w:rFonts w:ascii="Times New Roman" w:eastAsia="Times New Roman" w:hAnsi="Times New Roman" w:cs="Times New Roman"/>
          <w:color w:val="0000FF"/>
          <w:sz w:val="24"/>
          <w:szCs w:val="24"/>
          <w:highlight w:val="yellow"/>
        </w:rPr>
        <w:t>Tilley</w:t>
      </w:r>
      <w:proofErr w:type="spellEnd"/>
      <w:r w:rsidRPr="002328F8">
        <w:rPr>
          <w:rFonts w:ascii="Times New Roman" w:eastAsia="Times New Roman" w:hAnsi="Times New Roman" w:cs="Times New Roman"/>
          <w:color w:val="0000FF"/>
          <w:sz w:val="24"/>
          <w:szCs w:val="24"/>
          <w:highlight w:val="yellow"/>
        </w:rPr>
        <w:t xml:space="preserve"> 1994; </w:t>
      </w:r>
      <w:proofErr w:type="spellStart"/>
      <w:r w:rsidRPr="002328F8">
        <w:rPr>
          <w:rFonts w:ascii="Times New Roman" w:eastAsia="Times New Roman" w:hAnsi="Times New Roman" w:cs="Times New Roman"/>
          <w:color w:val="0000FF"/>
          <w:sz w:val="24"/>
          <w:szCs w:val="24"/>
          <w:highlight w:val="yellow"/>
        </w:rPr>
        <w:lastRenderedPageBreak/>
        <w:t>Giddens</w:t>
      </w:r>
      <w:proofErr w:type="spellEnd"/>
      <w:r w:rsidRPr="002328F8">
        <w:rPr>
          <w:rFonts w:ascii="Times New Roman" w:eastAsia="Times New Roman" w:hAnsi="Times New Roman" w:cs="Times New Roman"/>
          <w:color w:val="0000FF"/>
          <w:sz w:val="24"/>
          <w:szCs w:val="24"/>
          <w:highlight w:val="yellow"/>
        </w:rPr>
        <w:t xml:space="preserve"> 1998; Criado </w:t>
      </w:r>
      <w:proofErr w:type="spellStart"/>
      <w:r w:rsidRPr="002328F8">
        <w:rPr>
          <w:rFonts w:ascii="Times New Roman" w:eastAsia="Times New Roman" w:hAnsi="Times New Roman" w:cs="Times New Roman"/>
          <w:color w:val="0000FF"/>
          <w:sz w:val="24"/>
          <w:szCs w:val="24"/>
          <w:highlight w:val="yellow"/>
        </w:rPr>
        <w:t>Boado</w:t>
      </w:r>
      <w:proofErr w:type="spellEnd"/>
      <w:r w:rsidRPr="002328F8">
        <w:rPr>
          <w:rFonts w:ascii="Times New Roman" w:eastAsia="Times New Roman" w:hAnsi="Times New Roman" w:cs="Times New Roman"/>
          <w:color w:val="0000FF"/>
          <w:sz w:val="24"/>
          <w:szCs w:val="24"/>
          <w:highlight w:val="yellow"/>
        </w:rPr>
        <w:t xml:space="preserve"> 1999 y 2012; </w:t>
      </w:r>
      <w:proofErr w:type="spellStart"/>
      <w:r w:rsidRPr="002328F8">
        <w:rPr>
          <w:rFonts w:ascii="Times New Roman" w:eastAsia="Times New Roman" w:hAnsi="Times New Roman" w:cs="Times New Roman"/>
          <w:color w:val="0000FF"/>
          <w:sz w:val="24"/>
          <w:szCs w:val="24"/>
          <w:highlight w:val="yellow"/>
        </w:rPr>
        <w:t>Ingold</w:t>
      </w:r>
      <w:proofErr w:type="spellEnd"/>
      <w:r w:rsidRPr="002328F8">
        <w:rPr>
          <w:rFonts w:ascii="Times New Roman" w:eastAsia="Times New Roman" w:hAnsi="Times New Roman" w:cs="Times New Roman"/>
          <w:color w:val="0000FF"/>
          <w:sz w:val="24"/>
          <w:szCs w:val="24"/>
          <w:highlight w:val="yellow"/>
        </w:rPr>
        <w:t xml:space="preserve"> 2000 y 2007; Barret 2001; Thomas 2001; Mañana </w:t>
      </w:r>
      <w:proofErr w:type="spellStart"/>
      <w:r w:rsidRPr="002328F8">
        <w:rPr>
          <w:rFonts w:ascii="Times New Roman" w:eastAsia="Times New Roman" w:hAnsi="Times New Roman" w:cs="Times New Roman"/>
          <w:color w:val="0000FF"/>
          <w:sz w:val="24"/>
          <w:szCs w:val="24"/>
          <w:highlight w:val="yellow"/>
        </w:rPr>
        <w:t>Borrazas</w:t>
      </w:r>
      <w:proofErr w:type="spellEnd"/>
      <w:r w:rsidRPr="002328F8">
        <w:rPr>
          <w:rFonts w:ascii="Times New Roman" w:eastAsia="Times New Roman" w:hAnsi="Times New Roman" w:cs="Times New Roman"/>
          <w:color w:val="0000FF"/>
          <w:sz w:val="24"/>
          <w:szCs w:val="24"/>
          <w:highlight w:val="yellow"/>
        </w:rPr>
        <w:t xml:space="preserve"> </w:t>
      </w:r>
      <w:r w:rsidRPr="002328F8">
        <w:rPr>
          <w:rFonts w:ascii="Times New Roman" w:eastAsia="Times New Roman" w:hAnsi="Times New Roman" w:cs="Times New Roman"/>
          <w:i/>
          <w:color w:val="0000FF"/>
          <w:sz w:val="24"/>
          <w:szCs w:val="24"/>
          <w:highlight w:val="yellow"/>
        </w:rPr>
        <w:t>et al</w:t>
      </w:r>
      <w:r w:rsidRPr="002328F8">
        <w:rPr>
          <w:rFonts w:ascii="Times New Roman" w:eastAsia="Times New Roman" w:hAnsi="Times New Roman" w:cs="Times New Roman"/>
          <w:color w:val="0000FF"/>
          <w:sz w:val="24"/>
          <w:szCs w:val="24"/>
          <w:highlight w:val="yellow"/>
        </w:rPr>
        <w:t xml:space="preserve"> 2002; Hamilton </w:t>
      </w:r>
      <w:r w:rsidRPr="002328F8">
        <w:rPr>
          <w:rFonts w:ascii="Times New Roman" w:eastAsia="Times New Roman" w:hAnsi="Times New Roman" w:cs="Times New Roman"/>
          <w:i/>
          <w:color w:val="0000FF"/>
          <w:sz w:val="24"/>
          <w:szCs w:val="24"/>
          <w:highlight w:val="yellow"/>
        </w:rPr>
        <w:t>et al</w:t>
      </w:r>
      <w:r w:rsidRPr="002328F8">
        <w:rPr>
          <w:rFonts w:ascii="Times New Roman" w:eastAsia="Times New Roman" w:hAnsi="Times New Roman" w:cs="Times New Roman"/>
          <w:color w:val="0000FF"/>
          <w:sz w:val="24"/>
          <w:szCs w:val="24"/>
          <w:highlight w:val="yellow"/>
        </w:rPr>
        <w:t xml:space="preserve"> 2006; </w:t>
      </w:r>
      <w:proofErr w:type="spellStart"/>
      <w:r w:rsidRPr="002328F8">
        <w:rPr>
          <w:rFonts w:ascii="Times New Roman" w:eastAsia="Times New Roman" w:hAnsi="Times New Roman" w:cs="Times New Roman"/>
          <w:color w:val="0000FF"/>
          <w:sz w:val="24"/>
          <w:szCs w:val="24"/>
          <w:highlight w:val="yellow"/>
        </w:rPr>
        <w:t>Parcero</w:t>
      </w:r>
      <w:proofErr w:type="spellEnd"/>
      <w:r w:rsidRPr="002328F8">
        <w:rPr>
          <w:rFonts w:ascii="Times New Roman" w:eastAsia="Times New Roman" w:hAnsi="Times New Roman" w:cs="Times New Roman"/>
          <w:color w:val="0000FF"/>
          <w:sz w:val="24"/>
          <w:szCs w:val="24"/>
          <w:highlight w:val="yellow"/>
        </w:rPr>
        <w:t xml:space="preserve"> </w:t>
      </w:r>
      <w:proofErr w:type="spellStart"/>
      <w:r w:rsidRPr="002328F8">
        <w:rPr>
          <w:rFonts w:ascii="Times New Roman" w:eastAsia="Times New Roman" w:hAnsi="Times New Roman" w:cs="Times New Roman"/>
          <w:color w:val="0000FF"/>
          <w:sz w:val="24"/>
          <w:szCs w:val="24"/>
          <w:highlight w:val="yellow"/>
        </w:rPr>
        <w:t>Oubiña</w:t>
      </w:r>
      <w:proofErr w:type="spellEnd"/>
      <w:r w:rsidRPr="002328F8">
        <w:rPr>
          <w:rFonts w:ascii="Times New Roman" w:eastAsia="Times New Roman" w:hAnsi="Times New Roman" w:cs="Times New Roman"/>
          <w:color w:val="0000FF"/>
          <w:sz w:val="24"/>
          <w:szCs w:val="24"/>
          <w:highlight w:val="yellow"/>
        </w:rPr>
        <w:t xml:space="preserve"> </w:t>
      </w:r>
      <w:r w:rsidRPr="002328F8">
        <w:rPr>
          <w:rFonts w:ascii="Times New Roman" w:eastAsia="Times New Roman" w:hAnsi="Times New Roman" w:cs="Times New Roman"/>
          <w:i/>
          <w:color w:val="0000FF"/>
          <w:sz w:val="24"/>
          <w:szCs w:val="24"/>
          <w:highlight w:val="yellow"/>
        </w:rPr>
        <w:t>et al</w:t>
      </w:r>
      <w:r w:rsidRPr="002328F8">
        <w:rPr>
          <w:rFonts w:ascii="Times New Roman" w:eastAsia="Times New Roman" w:hAnsi="Times New Roman" w:cs="Times New Roman"/>
          <w:color w:val="0000FF"/>
          <w:sz w:val="24"/>
          <w:szCs w:val="24"/>
          <w:highlight w:val="yellow"/>
        </w:rPr>
        <w:t xml:space="preserve"> 2009; entre otros), focalizando e </w:t>
      </w:r>
      <w:r w:rsidRPr="002328F8">
        <w:rPr>
          <w:rFonts w:ascii="Times New Roman" w:eastAsia="Times New Roman" w:hAnsi="Times New Roman" w:cs="Times New Roman"/>
          <w:color w:val="0000FF"/>
          <w:sz w:val="24"/>
          <w:szCs w:val="24"/>
          <w:highlight w:val="yellow"/>
        </w:rPr>
        <w:t>integrando el e</w:t>
      </w:r>
      <w:r w:rsidRPr="002328F8">
        <w:rPr>
          <w:rFonts w:ascii="Times New Roman" w:eastAsia="Times New Roman" w:hAnsi="Times New Roman" w:cs="Times New Roman"/>
          <w:color w:val="0000FF"/>
          <w:sz w:val="24"/>
          <w:szCs w:val="24"/>
          <w:highlight w:val="yellow"/>
        </w:rPr>
        <w:t>studio sobre espacios agrarios, arte rupestre, arquitectura y otras materialidades específicas. Sin dejar de lado, en esta propuesta las investigaciones centradas en La Rinconada (Ambato) bajo los mismos lineamientos teórico-metodológicos.</w:t>
      </w:r>
    </w:p>
    <w:p w14:paraId="00000010" w14:textId="77777777" w:rsidR="009D11EE" w:rsidRPr="002328F8" w:rsidRDefault="00B50139">
      <w:pPr>
        <w:spacing w:before="240" w:after="0" w:line="276" w:lineRule="auto"/>
        <w:jc w:val="both"/>
        <w:rPr>
          <w:rFonts w:ascii="Arial" w:eastAsia="Arial" w:hAnsi="Arial" w:cs="Arial"/>
          <w:sz w:val="24"/>
          <w:szCs w:val="24"/>
          <w:highlight w:val="yellow"/>
        </w:rPr>
      </w:pPr>
      <w:r w:rsidRPr="002328F8">
        <w:rPr>
          <w:rFonts w:ascii="Times New Roman" w:eastAsia="Times New Roman" w:hAnsi="Times New Roman" w:cs="Times New Roman"/>
          <w:color w:val="0000FF"/>
          <w:sz w:val="24"/>
          <w:szCs w:val="24"/>
          <w:highlight w:val="yellow"/>
        </w:rPr>
        <w:t>Teniendo en cuen</w:t>
      </w:r>
      <w:r w:rsidRPr="002328F8">
        <w:rPr>
          <w:rFonts w:ascii="Times New Roman" w:eastAsia="Times New Roman" w:hAnsi="Times New Roman" w:cs="Times New Roman"/>
          <w:color w:val="0000FF"/>
          <w:sz w:val="24"/>
          <w:szCs w:val="24"/>
          <w:highlight w:val="yellow"/>
        </w:rPr>
        <w:t>ta que este proyecto se propone una continuidad de las investigaciones en curso, se conservan los objetivos generales realizando reformulaciones sobre los objetivos específicos y las hipótesis derivadas, teniendo en cuenta especialmente la corta duración y</w:t>
      </w:r>
      <w:r w:rsidRPr="002328F8">
        <w:rPr>
          <w:rFonts w:ascii="Times New Roman" w:eastAsia="Times New Roman" w:hAnsi="Times New Roman" w:cs="Times New Roman"/>
          <w:color w:val="0000FF"/>
          <w:sz w:val="24"/>
          <w:szCs w:val="24"/>
          <w:highlight w:val="yellow"/>
        </w:rPr>
        <w:t xml:space="preserve"> el limitado presupuesto. </w:t>
      </w:r>
      <w:r w:rsidRPr="002328F8">
        <w:rPr>
          <w:rFonts w:ascii="Arial" w:eastAsia="Arial" w:hAnsi="Arial" w:cs="Arial"/>
          <w:sz w:val="24"/>
          <w:szCs w:val="24"/>
          <w:highlight w:val="yellow"/>
        </w:rPr>
        <w:t xml:space="preserve"> </w:t>
      </w:r>
    </w:p>
    <w:p w14:paraId="00000011" w14:textId="77777777" w:rsidR="009D11EE" w:rsidRPr="002328F8" w:rsidRDefault="009D11EE">
      <w:pPr>
        <w:jc w:val="both"/>
        <w:rPr>
          <w:rFonts w:ascii="Times New Roman" w:eastAsia="Times New Roman" w:hAnsi="Times New Roman" w:cs="Times New Roman"/>
          <w:color w:val="0000FF"/>
          <w:highlight w:val="yellow"/>
        </w:rPr>
      </w:pPr>
    </w:p>
    <w:p w14:paraId="00000012" w14:textId="77777777" w:rsidR="009D11EE" w:rsidRPr="002328F8" w:rsidRDefault="00B50139">
      <w:pPr>
        <w:jc w:val="both"/>
        <w:rPr>
          <w:rFonts w:ascii="Times New Roman" w:eastAsia="Times New Roman" w:hAnsi="Times New Roman" w:cs="Times New Roman"/>
          <w:b/>
          <w:color w:val="0000FF"/>
          <w:highlight w:val="yellow"/>
        </w:rPr>
      </w:pPr>
      <w:r w:rsidRPr="002328F8">
        <w:rPr>
          <w:rFonts w:ascii="Arial" w:eastAsia="Arial" w:hAnsi="Arial" w:cs="Arial"/>
          <w:b/>
          <w:highlight w:val="yellow"/>
        </w:rPr>
        <w:t xml:space="preserve"> </w:t>
      </w:r>
      <w:r w:rsidRPr="002328F8">
        <w:rPr>
          <w:rFonts w:ascii="Times New Roman" w:eastAsia="Times New Roman" w:hAnsi="Times New Roman" w:cs="Times New Roman"/>
          <w:b/>
          <w:color w:val="0000FF"/>
          <w:highlight w:val="yellow"/>
        </w:rPr>
        <w:t>Objetivos generales</w:t>
      </w:r>
    </w:p>
    <w:p w14:paraId="00000013" w14:textId="77777777" w:rsidR="009D11EE" w:rsidRPr="002328F8" w:rsidRDefault="00B50139">
      <w:pPr>
        <w:jc w:val="both"/>
        <w:rPr>
          <w:rFonts w:ascii="Times New Roman" w:eastAsia="Times New Roman" w:hAnsi="Times New Roman" w:cs="Times New Roman"/>
          <w:color w:val="0000FF"/>
          <w:highlight w:val="yellow"/>
        </w:rPr>
      </w:pPr>
      <w:r w:rsidRPr="002328F8">
        <w:rPr>
          <w:rFonts w:ascii="Times New Roman" w:eastAsia="Times New Roman" w:hAnsi="Times New Roman" w:cs="Times New Roman"/>
          <w:color w:val="0000FF"/>
          <w:highlight w:val="yellow"/>
        </w:rPr>
        <w:t>Los objetivos generales se orientan, en primer lugar, a</w:t>
      </w:r>
      <w:r w:rsidRPr="002328F8">
        <w:rPr>
          <w:rFonts w:ascii="Times New Roman" w:eastAsia="Times New Roman" w:hAnsi="Times New Roman" w:cs="Times New Roman"/>
          <w:i/>
          <w:color w:val="0000FF"/>
          <w:highlight w:val="yellow"/>
        </w:rPr>
        <w:t xml:space="preserve"> </w:t>
      </w:r>
      <w:r w:rsidRPr="002328F8">
        <w:rPr>
          <w:rFonts w:ascii="Times New Roman" w:eastAsia="Times New Roman" w:hAnsi="Times New Roman" w:cs="Times New Roman"/>
          <w:b/>
          <w:color w:val="0000FF"/>
          <w:highlight w:val="yellow"/>
        </w:rPr>
        <w:t xml:space="preserve">caracterizar los paisajes prehispánicos del área nororiental de la sierra El Alto-Ancasti, apuntando a definir la lógica y estructuración de su espacialidad, así como sus prácticas sociales constituyentes, transformaciones a través del tiempo y relaciones </w:t>
      </w:r>
      <w:r w:rsidRPr="002328F8">
        <w:rPr>
          <w:rFonts w:ascii="Times New Roman" w:eastAsia="Times New Roman" w:hAnsi="Times New Roman" w:cs="Times New Roman"/>
          <w:b/>
          <w:color w:val="0000FF"/>
          <w:highlight w:val="yellow"/>
        </w:rPr>
        <w:t>de alcance regional e interregional</w:t>
      </w:r>
      <w:r w:rsidRPr="002328F8">
        <w:rPr>
          <w:rFonts w:ascii="Times New Roman" w:eastAsia="Times New Roman" w:hAnsi="Times New Roman" w:cs="Times New Roman"/>
          <w:color w:val="0000FF"/>
          <w:highlight w:val="yellow"/>
        </w:rPr>
        <w:t xml:space="preserve">. </w:t>
      </w:r>
    </w:p>
    <w:p w14:paraId="00000014" w14:textId="77777777" w:rsidR="009D11EE" w:rsidRPr="002328F8" w:rsidRDefault="00B50139">
      <w:pPr>
        <w:jc w:val="both"/>
        <w:rPr>
          <w:rFonts w:ascii="Times New Roman" w:eastAsia="Times New Roman" w:hAnsi="Times New Roman" w:cs="Times New Roman"/>
          <w:b/>
          <w:color w:val="0000FF"/>
          <w:highlight w:val="yellow"/>
        </w:rPr>
      </w:pPr>
      <w:r w:rsidRPr="002328F8">
        <w:rPr>
          <w:rFonts w:ascii="Times New Roman" w:eastAsia="Times New Roman" w:hAnsi="Times New Roman" w:cs="Times New Roman"/>
          <w:color w:val="0000FF"/>
          <w:highlight w:val="yellow"/>
        </w:rPr>
        <w:t>En segundo lugar, consideramos que uno de los aspectos fundamentales de nuestra investigación es su proyección social. Por ese motivo y ante un contexto favorable para tales acciones, como parte de los objetivos genera</w:t>
      </w:r>
      <w:r w:rsidRPr="002328F8">
        <w:rPr>
          <w:rFonts w:ascii="Times New Roman" w:eastAsia="Times New Roman" w:hAnsi="Times New Roman" w:cs="Times New Roman"/>
          <w:color w:val="0000FF"/>
          <w:highlight w:val="yellow"/>
        </w:rPr>
        <w:t xml:space="preserve">les proponemos </w:t>
      </w:r>
      <w:r w:rsidRPr="002328F8">
        <w:rPr>
          <w:rFonts w:ascii="Times New Roman" w:eastAsia="Times New Roman" w:hAnsi="Times New Roman" w:cs="Times New Roman"/>
          <w:b/>
          <w:color w:val="0000FF"/>
          <w:highlight w:val="yellow"/>
        </w:rPr>
        <w:t>transferir los resultados de la investigación a las comunidades locales, apuntando hacia la construcción compartida de conocimientos sobre el pasado del lugar y a la valoración del patrimonio arqueológico del área que posibilite su aprovecha</w:t>
      </w:r>
      <w:r w:rsidRPr="002328F8">
        <w:rPr>
          <w:rFonts w:ascii="Times New Roman" w:eastAsia="Times New Roman" w:hAnsi="Times New Roman" w:cs="Times New Roman"/>
          <w:b/>
          <w:color w:val="0000FF"/>
          <w:highlight w:val="yellow"/>
        </w:rPr>
        <w:t>miento cultural y socioeconómico.</w:t>
      </w:r>
    </w:p>
    <w:p w14:paraId="00000015" w14:textId="77777777" w:rsidR="009D11EE" w:rsidRPr="002328F8" w:rsidRDefault="00B50139">
      <w:pPr>
        <w:spacing w:line="276" w:lineRule="auto"/>
        <w:rPr>
          <w:rFonts w:ascii="Times New Roman" w:eastAsia="Times New Roman" w:hAnsi="Times New Roman" w:cs="Times New Roman"/>
          <w:b/>
          <w:color w:val="0000FF"/>
          <w:highlight w:val="yellow"/>
        </w:rPr>
      </w:pPr>
      <w:r w:rsidRPr="002328F8">
        <w:rPr>
          <w:rFonts w:ascii="Times New Roman" w:eastAsia="Times New Roman" w:hAnsi="Times New Roman" w:cs="Times New Roman"/>
          <w:b/>
          <w:color w:val="0000FF"/>
          <w:highlight w:val="yellow"/>
        </w:rPr>
        <w:t>Objetivos específicos</w:t>
      </w:r>
    </w:p>
    <w:p w14:paraId="00000016" w14:textId="77777777" w:rsidR="009D11EE" w:rsidRPr="002328F8" w:rsidRDefault="00B50139">
      <w:pPr>
        <w:jc w:val="both"/>
        <w:rPr>
          <w:rFonts w:ascii="Times New Roman" w:eastAsia="Times New Roman" w:hAnsi="Times New Roman" w:cs="Times New Roman"/>
          <w:color w:val="0000FF"/>
          <w:highlight w:val="yellow"/>
        </w:rPr>
      </w:pPr>
      <w:r w:rsidRPr="002328F8">
        <w:rPr>
          <w:rFonts w:ascii="Times New Roman" w:eastAsia="Times New Roman" w:hAnsi="Times New Roman" w:cs="Times New Roman"/>
          <w:color w:val="0000FF"/>
          <w:highlight w:val="yellow"/>
        </w:rPr>
        <w:t>En torno a las expectativas generales antes mencionadas, las cuales integran distintos ejes temáticos, se organizan y especifican los siguientes objetivos específicos:</w:t>
      </w:r>
    </w:p>
    <w:p w14:paraId="00000017" w14:textId="77777777" w:rsidR="009D11EE" w:rsidRPr="002328F8" w:rsidRDefault="00B50139">
      <w:pPr>
        <w:numPr>
          <w:ilvl w:val="0"/>
          <w:numId w:val="1"/>
        </w:numPr>
        <w:spacing w:after="0" w:line="240" w:lineRule="auto"/>
        <w:jc w:val="both"/>
        <w:rPr>
          <w:rFonts w:ascii="Arial" w:eastAsia="Arial" w:hAnsi="Arial" w:cs="Arial"/>
          <w:color w:val="0000FF"/>
          <w:highlight w:val="yellow"/>
        </w:rPr>
      </w:pPr>
      <w:r w:rsidRPr="002328F8">
        <w:rPr>
          <w:rFonts w:ascii="Times New Roman" w:eastAsia="Times New Roman" w:hAnsi="Times New Roman" w:cs="Times New Roman"/>
          <w:color w:val="0000FF"/>
          <w:highlight w:val="yellow"/>
        </w:rPr>
        <w:t>Definir las trayectorias tempora</w:t>
      </w:r>
      <w:r w:rsidRPr="002328F8">
        <w:rPr>
          <w:rFonts w:ascii="Times New Roman" w:eastAsia="Times New Roman" w:hAnsi="Times New Roman" w:cs="Times New Roman"/>
          <w:color w:val="0000FF"/>
          <w:highlight w:val="yellow"/>
        </w:rPr>
        <w:t>les de la ocupación humana en los diferentes ámbitos del área, así como las relaciones de orden sincrónico y diacrónico entre los mismos, a partir de indicadores cronológicos relativos del registro arqueológico.</w:t>
      </w:r>
    </w:p>
    <w:p w14:paraId="00000018" w14:textId="77777777" w:rsidR="009D11EE" w:rsidRPr="002328F8" w:rsidRDefault="009D11EE">
      <w:pPr>
        <w:spacing w:after="0"/>
        <w:ind w:left="360"/>
        <w:jc w:val="both"/>
        <w:rPr>
          <w:rFonts w:ascii="Times New Roman" w:eastAsia="Times New Roman" w:hAnsi="Times New Roman" w:cs="Times New Roman"/>
          <w:color w:val="0000FF"/>
          <w:highlight w:val="yellow"/>
        </w:rPr>
      </w:pPr>
    </w:p>
    <w:p w14:paraId="00000019" w14:textId="77777777" w:rsidR="009D11EE" w:rsidRPr="002328F8" w:rsidRDefault="00B50139">
      <w:pPr>
        <w:numPr>
          <w:ilvl w:val="0"/>
          <w:numId w:val="1"/>
        </w:numPr>
        <w:spacing w:after="0" w:line="240" w:lineRule="auto"/>
        <w:jc w:val="both"/>
        <w:rPr>
          <w:rFonts w:ascii="Times New Roman" w:eastAsia="Times New Roman" w:hAnsi="Times New Roman" w:cs="Times New Roman"/>
          <w:color w:val="0000FF"/>
          <w:highlight w:val="yellow"/>
        </w:rPr>
      </w:pPr>
      <w:r w:rsidRPr="002328F8">
        <w:rPr>
          <w:rFonts w:ascii="Times New Roman" w:eastAsia="Times New Roman" w:hAnsi="Times New Roman" w:cs="Times New Roman"/>
          <w:color w:val="0000FF"/>
          <w:highlight w:val="yellow"/>
        </w:rPr>
        <w:t xml:space="preserve">Profundizar la caracterización del espacio </w:t>
      </w:r>
      <w:r w:rsidRPr="002328F8">
        <w:rPr>
          <w:rFonts w:ascii="Times New Roman" w:eastAsia="Times New Roman" w:hAnsi="Times New Roman" w:cs="Times New Roman"/>
          <w:color w:val="0000FF"/>
          <w:highlight w:val="yellow"/>
        </w:rPr>
        <w:t>arquitectónico en términos formales, perceptivos y funcionales en cada uno de los sectores de habitación diferenciados en el área.</w:t>
      </w:r>
    </w:p>
    <w:p w14:paraId="0000001A" w14:textId="77777777" w:rsidR="009D11EE" w:rsidRPr="002328F8" w:rsidRDefault="009D11EE">
      <w:pPr>
        <w:spacing w:after="0"/>
        <w:ind w:left="720"/>
        <w:rPr>
          <w:rFonts w:ascii="Times New Roman" w:eastAsia="Times New Roman" w:hAnsi="Times New Roman" w:cs="Times New Roman"/>
          <w:color w:val="0000FF"/>
          <w:highlight w:val="yellow"/>
        </w:rPr>
      </w:pPr>
    </w:p>
    <w:p w14:paraId="0000001B" w14:textId="77777777" w:rsidR="009D11EE" w:rsidRPr="002328F8" w:rsidRDefault="00B50139">
      <w:pPr>
        <w:numPr>
          <w:ilvl w:val="0"/>
          <w:numId w:val="1"/>
        </w:numPr>
        <w:spacing w:after="0" w:line="240" w:lineRule="auto"/>
        <w:jc w:val="both"/>
        <w:rPr>
          <w:rFonts w:ascii="Times New Roman" w:eastAsia="Times New Roman" w:hAnsi="Times New Roman" w:cs="Times New Roman"/>
          <w:color w:val="0000FF"/>
          <w:highlight w:val="yellow"/>
        </w:rPr>
      </w:pPr>
      <w:sdt>
        <w:sdtPr>
          <w:rPr>
            <w:highlight w:val="yellow"/>
          </w:rPr>
          <w:tag w:val="goog_rdk_2"/>
          <w:id w:val="1867633499"/>
        </w:sdtPr>
        <w:sdtEndPr/>
        <w:sdtContent>
          <w:commentRangeStart w:id="4"/>
        </w:sdtContent>
      </w:sdt>
      <w:sdt>
        <w:sdtPr>
          <w:rPr>
            <w:highlight w:val="yellow"/>
          </w:rPr>
          <w:tag w:val="goog_rdk_3"/>
          <w:id w:val="-1306930584"/>
        </w:sdtPr>
        <w:sdtEndPr/>
        <w:sdtContent>
          <w:commentRangeStart w:id="5"/>
        </w:sdtContent>
      </w:sdt>
      <w:r w:rsidRPr="002328F8">
        <w:rPr>
          <w:rFonts w:ascii="Times New Roman" w:eastAsia="Times New Roman" w:hAnsi="Times New Roman" w:cs="Times New Roman"/>
          <w:color w:val="0000FF"/>
          <w:highlight w:val="yellow"/>
        </w:rPr>
        <w:t>Ampliar el análisis de prácticas y espacios productivos, focalizando en los espacios de molienda, indagando sobre su rel</w:t>
      </w:r>
      <w:r w:rsidRPr="002328F8">
        <w:rPr>
          <w:rFonts w:ascii="Times New Roman" w:eastAsia="Times New Roman" w:hAnsi="Times New Roman" w:cs="Times New Roman"/>
          <w:color w:val="0000FF"/>
          <w:highlight w:val="yellow"/>
        </w:rPr>
        <w:t>ación con otros componentes del registro (áreas de vivienda, senderos, cursos de agua, puestos, etc.) y su rol en la construcción del paisaje.</w:t>
      </w:r>
    </w:p>
    <w:commentRangeEnd w:id="4"/>
    <w:p w14:paraId="0000001C" w14:textId="77777777" w:rsidR="009D11EE" w:rsidRPr="002328F8" w:rsidRDefault="00B50139">
      <w:pPr>
        <w:spacing w:after="0"/>
        <w:rPr>
          <w:rFonts w:ascii="Times New Roman" w:eastAsia="Times New Roman" w:hAnsi="Times New Roman" w:cs="Times New Roman"/>
          <w:color w:val="0000FF"/>
          <w:highlight w:val="yellow"/>
        </w:rPr>
      </w:pPr>
      <w:r w:rsidRPr="002328F8">
        <w:rPr>
          <w:highlight w:val="yellow"/>
        </w:rPr>
        <w:commentReference w:id="4"/>
      </w:r>
      <w:commentRangeEnd w:id="5"/>
      <w:r w:rsidRPr="002328F8">
        <w:rPr>
          <w:highlight w:val="yellow"/>
        </w:rPr>
        <w:commentReference w:id="5"/>
      </w:r>
    </w:p>
    <w:p w14:paraId="0000001D" w14:textId="77777777" w:rsidR="009D11EE" w:rsidRPr="002328F8" w:rsidRDefault="00B50139">
      <w:pPr>
        <w:numPr>
          <w:ilvl w:val="0"/>
          <w:numId w:val="1"/>
        </w:numPr>
        <w:spacing w:after="0" w:line="240" w:lineRule="auto"/>
        <w:jc w:val="both"/>
        <w:rPr>
          <w:rFonts w:ascii="Times New Roman" w:eastAsia="Times New Roman" w:hAnsi="Times New Roman" w:cs="Times New Roman"/>
          <w:color w:val="0000FF"/>
          <w:highlight w:val="yellow"/>
        </w:rPr>
      </w:pPr>
      <w:sdt>
        <w:sdtPr>
          <w:rPr>
            <w:highlight w:val="yellow"/>
          </w:rPr>
          <w:tag w:val="goog_rdk_4"/>
          <w:id w:val="1063368749"/>
        </w:sdtPr>
        <w:sdtEndPr/>
        <w:sdtContent>
          <w:commentRangeStart w:id="6"/>
        </w:sdtContent>
      </w:sdt>
      <w:r w:rsidRPr="002328F8">
        <w:rPr>
          <w:rFonts w:ascii="Times New Roman" w:eastAsia="Times New Roman" w:hAnsi="Times New Roman" w:cs="Times New Roman"/>
          <w:color w:val="0000FF"/>
          <w:highlight w:val="yellow"/>
        </w:rPr>
        <w:t>Proseguir con el registro e interpretación del arte rupestre considerando sus aspectos técnico-morfológi</w:t>
      </w:r>
      <w:r w:rsidRPr="002328F8">
        <w:rPr>
          <w:rFonts w:ascii="Times New Roman" w:eastAsia="Times New Roman" w:hAnsi="Times New Roman" w:cs="Times New Roman"/>
          <w:color w:val="0000FF"/>
          <w:highlight w:val="yellow"/>
        </w:rPr>
        <w:t xml:space="preserve">cos, estilísticos y temáticos, así como la localización, distribución y atributos de visualización en el paisaje de las representaciones visuales y sus soportes </w:t>
      </w:r>
      <w:sdt>
        <w:sdtPr>
          <w:rPr>
            <w:highlight w:val="yellow"/>
          </w:rPr>
          <w:tag w:val="goog_rdk_5"/>
          <w:id w:val="-162780986"/>
        </w:sdtPr>
        <w:sdtEndPr/>
        <w:sdtContent>
          <w:commentRangeStart w:id="7"/>
        </w:sdtContent>
      </w:sdt>
      <w:r w:rsidRPr="002328F8">
        <w:rPr>
          <w:rFonts w:ascii="Times New Roman" w:eastAsia="Times New Roman" w:hAnsi="Times New Roman" w:cs="Times New Roman"/>
          <w:color w:val="0000FF"/>
          <w:highlight w:val="yellow"/>
        </w:rPr>
        <w:t>rocosos</w:t>
      </w:r>
      <w:commentRangeEnd w:id="7"/>
      <w:r w:rsidRPr="002328F8">
        <w:rPr>
          <w:highlight w:val="yellow"/>
        </w:rPr>
        <w:commentReference w:id="7"/>
      </w:r>
      <w:r w:rsidRPr="002328F8">
        <w:rPr>
          <w:rFonts w:ascii="Times New Roman" w:eastAsia="Times New Roman" w:hAnsi="Times New Roman" w:cs="Times New Roman"/>
          <w:color w:val="0000FF"/>
          <w:highlight w:val="yellow"/>
        </w:rPr>
        <w:t xml:space="preserve"> mediante el uso de herramientas/software digitales remota</w:t>
      </w:r>
      <w:commentRangeEnd w:id="6"/>
      <w:r w:rsidRPr="002328F8">
        <w:rPr>
          <w:highlight w:val="yellow"/>
        </w:rPr>
        <w:commentReference w:id="6"/>
      </w:r>
      <w:r w:rsidRPr="002328F8">
        <w:rPr>
          <w:rFonts w:ascii="Times New Roman" w:eastAsia="Times New Roman" w:hAnsi="Times New Roman" w:cs="Times New Roman"/>
          <w:color w:val="0000FF"/>
          <w:highlight w:val="yellow"/>
        </w:rPr>
        <w:t>s.</w:t>
      </w:r>
    </w:p>
    <w:p w14:paraId="0000001E" w14:textId="77777777" w:rsidR="009D11EE" w:rsidRPr="002328F8" w:rsidRDefault="009D11EE">
      <w:pPr>
        <w:spacing w:after="0"/>
        <w:ind w:left="720"/>
        <w:rPr>
          <w:rFonts w:ascii="Times New Roman" w:eastAsia="Times New Roman" w:hAnsi="Times New Roman" w:cs="Times New Roman"/>
          <w:color w:val="0000FF"/>
          <w:highlight w:val="yellow"/>
        </w:rPr>
      </w:pPr>
    </w:p>
    <w:p w14:paraId="0000001F" w14:textId="77777777" w:rsidR="009D11EE" w:rsidRPr="002328F8" w:rsidRDefault="00B50139">
      <w:pPr>
        <w:numPr>
          <w:ilvl w:val="0"/>
          <w:numId w:val="1"/>
        </w:numPr>
        <w:spacing w:after="0" w:line="240" w:lineRule="auto"/>
        <w:jc w:val="both"/>
        <w:rPr>
          <w:rFonts w:ascii="Times New Roman" w:eastAsia="Times New Roman" w:hAnsi="Times New Roman" w:cs="Times New Roman"/>
          <w:color w:val="0000FF"/>
          <w:highlight w:val="yellow"/>
        </w:rPr>
      </w:pPr>
      <w:r w:rsidRPr="002328F8">
        <w:rPr>
          <w:rFonts w:ascii="Times New Roman" w:eastAsia="Times New Roman" w:hAnsi="Times New Roman" w:cs="Times New Roman"/>
          <w:color w:val="0000FF"/>
          <w:highlight w:val="yellow"/>
        </w:rPr>
        <w:lastRenderedPageBreak/>
        <w:t xml:space="preserve">Definir formas de </w:t>
      </w:r>
      <w:r w:rsidRPr="002328F8">
        <w:rPr>
          <w:rFonts w:ascii="Times New Roman" w:eastAsia="Times New Roman" w:hAnsi="Times New Roman" w:cs="Times New Roman"/>
          <w:color w:val="0000FF"/>
          <w:highlight w:val="yellow"/>
        </w:rPr>
        <w:t>producción, circulación, consumo, descarte y destrucción de bienes y manufacturas muebles, atendiendo a sus propiedades, biografía, distribución y prácticas asociadas en los diferentes contextos.</w:t>
      </w:r>
    </w:p>
    <w:p w14:paraId="00000020" w14:textId="77777777" w:rsidR="009D11EE" w:rsidRPr="002328F8" w:rsidRDefault="009D11EE">
      <w:pPr>
        <w:spacing w:after="0"/>
        <w:ind w:left="720"/>
        <w:rPr>
          <w:rFonts w:ascii="Times New Roman" w:eastAsia="Times New Roman" w:hAnsi="Times New Roman" w:cs="Times New Roman"/>
          <w:color w:val="0000FF"/>
          <w:highlight w:val="yellow"/>
        </w:rPr>
      </w:pPr>
    </w:p>
    <w:p w14:paraId="00000021" w14:textId="77777777" w:rsidR="009D11EE" w:rsidRPr="002328F8" w:rsidRDefault="00B50139">
      <w:pPr>
        <w:numPr>
          <w:ilvl w:val="0"/>
          <w:numId w:val="1"/>
        </w:numPr>
        <w:spacing w:after="0" w:line="240" w:lineRule="auto"/>
        <w:jc w:val="both"/>
        <w:rPr>
          <w:rFonts w:ascii="Times New Roman" w:eastAsia="Times New Roman" w:hAnsi="Times New Roman" w:cs="Times New Roman"/>
          <w:color w:val="0000FF"/>
          <w:highlight w:val="yellow"/>
        </w:rPr>
      </w:pPr>
      <w:r w:rsidRPr="002328F8">
        <w:rPr>
          <w:rFonts w:ascii="Times New Roman" w:eastAsia="Times New Roman" w:hAnsi="Times New Roman" w:cs="Times New Roman"/>
          <w:color w:val="0000FF"/>
          <w:highlight w:val="yellow"/>
        </w:rPr>
        <w:t>Trazar las biografías de los paisajes locales enfocando los</w:t>
      </w:r>
      <w:r w:rsidRPr="002328F8">
        <w:rPr>
          <w:rFonts w:ascii="Times New Roman" w:eastAsia="Times New Roman" w:hAnsi="Times New Roman" w:cs="Times New Roman"/>
          <w:color w:val="0000FF"/>
          <w:highlight w:val="yellow"/>
        </w:rPr>
        <w:t xml:space="preserve"> procesos de transformación y/o reorganización espacial durante las fases de ocupación, abandono y post-abandono, e identificar las acciones y materialidades asociadas a las mismas. </w:t>
      </w:r>
    </w:p>
    <w:p w14:paraId="00000022" w14:textId="77777777" w:rsidR="009D11EE" w:rsidRPr="002328F8" w:rsidRDefault="009D11EE">
      <w:pPr>
        <w:spacing w:after="0"/>
        <w:ind w:left="720"/>
        <w:rPr>
          <w:rFonts w:ascii="Times New Roman" w:eastAsia="Times New Roman" w:hAnsi="Times New Roman" w:cs="Times New Roman"/>
          <w:color w:val="0000FF"/>
          <w:highlight w:val="yellow"/>
        </w:rPr>
      </w:pPr>
    </w:p>
    <w:p w14:paraId="00000023" w14:textId="77777777" w:rsidR="009D11EE" w:rsidRPr="002328F8" w:rsidRDefault="00B50139">
      <w:pPr>
        <w:numPr>
          <w:ilvl w:val="0"/>
          <w:numId w:val="1"/>
        </w:numPr>
        <w:spacing w:after="0" w:line="240" w:lineRule="auto"/>
        <w:jc w:val="both"/>
        <w:rPr>
          <w:rFonts w:ascii="Times New Roman" w:eastAsia="Times New Roman" w:hAnsi="Times New Roman" w:cs="Times New Roman"/>
          <w:color w:val="0000FF"/>
          <w:highlight w:val="yellow"/>
        </w:rPr>
      </w:pPr>
      <w:r w:rsidRPr="002328F8">
        <w:rPr>
          <w:rFonts w:ascii="Times New Roman" w:eastAsia="Times New Roman" w:hAnsi="Times New Roman" w:cs="Times New Roman"/>
          <w:color w:val="0000FF"/>
          <w:highlight w:val="yellow"/>
        </w:rPr>
        <w:t>Profundizar la discusión sobre los resultados obtenidos y sus implicancias para la comprensión de los procesos sociopolíticos de alcance regional e interregional.</w:t>
      </w:r>
    </w:p>
    <w:p w14:paraId="00000024" w14:textId="77777777" w:rsidR="009D11EE" w:rsidRPr="002328F8" w:rsidRDefault="009D11EE">
      <w:pPr>
        <w:spacing w:after="0"/>
        <w:ind w:left="720"/>
        <w:rPr>
          <w:rFonts w:ascii="Times New Roman" w:eastAsia="Times New Roman" w:hAnsi="Times New Roman" w:cs="Times New Roman"/>
          <w:color w:val="0000FF"/>
          <w:highlight w:val="yellow"/>
        </w:rPr>
      </w:pPr>
    </w:p>
    <w:p w14:paraId="00000025" w14:textId="77777777" w:rsidR="009D11EE" w:rsidRPr="002328F8" w:rsidRDefault="00B50139">
      <w:pPr>
        <w:numPr>
          <w:ilvl w:val="0"/>
          <w:numId w:val="1"/>
        </w:numPr>
        <w:spacing w:after="0" w:line="240" w:lineRule="auto"/>
        <w:jc w:val="both"/>
        <w:rPr>
          <w:rFonts w:ascii="Times New Roman" w:eastAsia="Times New Roman" w:hAnsi="Times New Roman" w:cs="Times New Roman"/>
          <w:color w:val="0000FF"/>
          <w:highlight w:val="yellow"/>
        </w:rPr>
      </w:pPr>
      <w:r w:rsidRPr="002328F8">
        <w:rPr>
          <w:rFonts w:ascii="Times New Roman" w:eastAsia="Times New Roman" w:hAnsi="Times New Roman" w:cs="Times New Roman"/>
          <w:color w:val="0000FF"/>
          <w:highlight w:val="yellow"/>
        </w:rPr>
        <w:t>Acrecentar y optimizar los espacios y actividades de interacción que hemos generado previamente con la población del área (talleres, muestras, recorridos conjuntos, participación en trabajos comunes, clases en escuelas, etc.) para compartir, valorar y disc</w:t>
      </w:r>
      <w:r w:rsidRPr="002328F8">
        <w:rPr>
          <w:rFonts w:ascii="Times New Roman" w:eastAsia="Times New Roman" w:hAnsi="Times New Roman" w:cs="Times New Roman"/>
          <w:color w:val="0000FF"/>
          <w:highlight w:val="yellow"/>
        </w:rPr>
        <w:t>utir con la comunidad los resultados de nuestras prácticas investigativas sobre el pasado local, focalizando en la generación de espacios y redes sociales que puedan sostenerse y actualizarse de manera remota.</w:t>
      </w:r>
    </w:p>
    <w:p w14:paraId="00000026" w14:textId="77777777" w:rsidR="009D11EE" w:rsidRPr="002328F8" w:rsidRDefault="00B50139">
      <w:pPr>
        <w:jc w:val="both"/>
        <w:rPr>
          <w:rFonts w:ascii="Times New Roman" w:eastAsia="Times New Roman" w:hAnsi="Times New Roman" w:cs="Times New Roman"/>
          <w:color w:val="0000FF"/>
          <w:highlight w:val="yellow"/>
        </w:rPr>
      </w:pPr>
      <w:r w:rsidRPr="002328F8">
        <w:rPr>
          <w:rFonts w:ascii="Times New Roman" w:eastAsia="Times New Roman" w:hAnsi="Times New Roman" w:cs="Times New Roman"/>
          <w:color w:val="0000FF"/>
          <w:highlight w:val="yellow"/>
        </w:rPr>
        <w:t xml:space="preserve"> </w:t>
      </w:r>
    </w:p>
    <w:p w14:paraId="00000027" w14:textId="77777777" w:rsidR="009D11EE" w:rsidRPr="002328F8" w:rsidRDefault="00B50139">
      <w:pPr>
        <w:jc w:val="both"/>
        <w:rPr>
          <w:rFonts w:ascii="Times New Roman" w:eastAsia="Times New Roman" w:hAnsi="Times New Roman" w:cs="Times New Roman"/>
          <w:b/>
          <w:color w:val="0000FF"/>
          <w:highlight w:val="yellow"/>
        </w:rPr>
      </w:pPr>
      <w:r w:rsidRPr="002328F8">
        <w:rPr>
          <w:rFonts w:ascii="Times New Roman" w:eastAsia="Times New Roman" w:hAnsi="Times New Roman" w:cs="Times New Roman"/>
          <w:b/>
          <w:color w:val="0000FF"/>
          <w:highlight w:val="yellow"/>
        </w:rPr>
        <w:t>Hipótesis de trabajo</w:t>
      </w:r>
    </w:p>
    <w:p w14:paraId="00000028" w14:textId="77777777" w:rsidR="009D11EE" w:rsidRPr="002328F8" w:rsidRDefault="00B50139">
      <w:pPr>
        <w:ind w:left="567" w:hanging="567"/>
        <w:jc w:val="both"/>
        <w:rPr>
          <w:rFonts w:ascii="Times New Roman" w:eastAsia="Times New Roman" w:hAnsi="Times New Roman" w:cs="Times New Roman"/>
          <w:color w:val="0000FF"/>
          <w:highlight w:val="yellow"/>
        </w:rPr>
      </w:pPr>
      <w:r w:rsidRPr="002328F8">
        <w:rPr>
          <w:rFonts w:ascii="Times New Roman" w:eastAsia="Times New Roman" w:hAnsi="Times New Roman" w:cs="Times New Roman"/>
          <w:color w:val="0000FF"/>
          <w:highlight w:val="yellow"/>
        </w:rPr>
        <w:t>H1.</w:t>
      </w:r>
      <w:r w:rsidRPr="002328F8">
        <w:rPr>
          <w:rFonts w:ascii="Times New Roman" w:eastAsia="Times New Roman" w:hAnsi="Times New Roman" w:cs="Times New Roman"/>
          <w:color w:val="0000FF"/>
          <w:highlight w:val="yellow"/>
        </w:rPr>
        <w:tab/>
        <w:t>La ocupación humana</w:t>
      </w:r>
      <w:r w:rsidRPr="002328F8">
        <w:rPr>
          <w:rFonts w:ascii="Times New Roman" w:eastAsia="Times New Roman" w:hAnsi="Times New Roman" w:cs="Times New Roman"/>
          <w:color w:val="0000FF"/>
          <w:highlight w:val="yellow"/>
        </w:rPr>
        <w:t xml:space="preserve"> en los distintos ambientes que componen el área –valles, cumbres, y bosques- tiene diferentes trayectorias temporales e identidades culturales. La ocupación en las tierras altas encuadra dentro del denominado Período de Integración Regional (PIR), en tant</w:t>
      </w:r>
      <w:r w:rsidRPr="002328F8">
        <w:rPr>
          <w:rFonts w:ascii="Times New Roman" w:eastAsia="Times New Roman" w:hAnsi="Times New Roman" w:cs="Times New Roman"/>
          <w:color w:val="0000FF"/>
          <w:highlight w:val="yellow"/>
        </w:rPr>
        <w:t xml:space="preserve">o el registro arqueológico de sus laderas orientales (bosques serranos o yungas y monte chaqueño) fue generado en distintos momentos a lo largo de un rango temporal más prolongado. </w:t>
      </w:r>
    </w:p>
    <w:p w14:paraId="00000029" w14:textId="77777777" w:rsidR="009D11EE" w:rsidRPr="002328F8" w:rsidRDefault="00B50139">
      <w:pPr>
        <w:ind w:left="567" w:hanging="567"/>
        <w:jc w:val="both"/>
        <w:rPr>
          <w:rFonts w:ascii="Times New Roman" w:eastAsia="Times New Roman" w:hAnsi="Times New Roman" w:cs="Times New Roman"/>
          <w:color w:val="0000FF"/>
          <w:highlight w:val="yellow"/>
        </w:rPr>
      </w:pPr>
      <w:r w:rsidRPr="002328F8">
        <w:rPr>
          <w:rFonts w:ascii="Times New Roman" w:eastAsia="Times New Roman" w:hAnsi="Times New Roman" w:cs="Times New Roman"/>
          <w:color w:val="0000FF"/>
          <w:highlight w:val="yellow"/>
        </w:rPr>
        <w:t>H3.</w:t>
      </w:r>
      <w:r w:rsidRPr="002328F8">
        <w:rPr>
          <w:rFonts w:ascii="Times New Roman" w:eastAsia="Times New Roman" w:hAnsi="Times New Roman" w:cs="Times New Roman"/>
          <w:color w:val="0000FF"/>
          <w:highlight w:val="yellow"/>
        </w:rPr>
        <w:tab/>
        <w:t>En las cumbres de la sierra, durante la segunda mitad del primer milen</w:t>
      </w:r>
      <w:r w:rsidRPr="002328F8">
        <w:rPr>
          <w:rFonts w:ascii="Times New Roman" w:eastAsia="Times New Roman" w:hAnsi="Times New Roman" w:cs="Times New Roman"/>
          <w:color w:val="0000FF"/>
          <w:highlight w:val="yellow"/>
        </w:rPr>
        <w:t>io, vivieron comunidades autosuficientes, económica y políticamente independientes de otros ámbitos de ocupación paralela en los valles occidentales, con los cuales sin embargo habrían mantenido relaciones directas y sostenidas en el tiempo.</w:t>
      </w:r>
    </w:p>
    <w:p w14:paraId="0000002A" w14:textId="77777777" w:rsidR="009D11EE" w:rsidRPr="002328F8" w:rsidRDefault="00B50139">
      <w:pPr>
        <w:ind w:left="567" w:hanging="567"/>
        <w:jc w:val="both"/>
        <w:rPr>
          <w:rFonts w:ascii="Times New Roman" w:eastAsia="Times New Roman" w:hAnsi="Times New Roman" w:cs="Times New Roman"/>
          <w:color w:val="0000FF"/>
          <w:highlight w:val="yellow"/>
        </w:rPr>
      </w:pPr>
      <w:r w:rsidRPr="002328F8">
        <w:rPr>
          <w:rFonts w:ascii="Times New Roman" w:eastAsia="Times New Roman" w:hAnsi="Times New Roman" w:cs="Times New Roman"/>
          <w:color w:val="0000FF"/>
          <w:highlight w:val="yellow"/>
        </w:rPr>
        <w:t>H6.  En el sec</w:t>
      </w:r>
      <w:r w:rsidRPr="002328F8">
        <w:rPr>
          <w:rFonts w:ascii="Times New Roman" w:eastAsia="Times New Roman" w:hAnsi="Times New Roman" w:cs="Times New Roman"/>
          <w:color w:val="0000FF"/>
          <w:highlight w:val="yellow"/>
        </w:rPr>
        <w:t>tor adyacente de bosques serranos orientales, los paisajes sociales se conformaron por la integración de categorías no homogéneas de sitios o lugares (áreas de habitación, de morteros fijos múltiples, arte rupestre, senderos, campos de cultivo, etc.) relac</w:t>
      </w:r>
      <w:r w:rsidRPr="002328F8">
        <w:rPr>
          <w:rFonts w:ascii="Times New Roman" w:eastAsia="Times New Roman" w:hAnsi="Times New Roman" w:cs="Times New Roman"/>
          <w:color w:val="0000FF"/>
          <w:highlight w:val="yellow"/>
        </w:rPr>
        <w:t>ionados entre sí por las prácticas cotidianas y/o periódicas de sus habitantes.</w:t>
      </w:r>
    </w:p>
    <w:p w14:paraId="0000002B" w14:textId="77777777" w:rsidR="009D11EE" w:rsidRPr="002328F8" w:rsidRDefault="00B50139">
      <w:pPr>
        <w:ind w:left="567" w:hanging="567"/>
        <w:jc w:val="both"/>
        <w:rPr>
          <w:rFonts w:ascii="Times New Roman" w:eastAsia="Times New Roman" w:hAnsi="Times New Roman" w:cs="Times New Roman"/>
          <w:color w:val="0000FF"/>
          <w:highlight w:val="yellow"/>
        </w:rPr>
      </w:pPr>
      <w:r w:rsidRPr="002328F8">
        <w:rPr>
          <w:rFonts w:ascii="Times New Roman" w:eastAsia="Times New Roman" w:hAnsi="Times New Roman" w:cs="Times New Roman"/>
          <w:color w:val="0000FF"/>
          <w:highlight w:val="yellow"/>
        </w:rPr>
        <w:t xml:space="preserve">H8. Las representaciones rupestres de las cuevas/aleros del área fueron ejecutadas en diferentes momentos, desde tiempos Formativos hasta la actualidad, con recurrencias en la </w:t>
      </w:r>
      <w:r w:rsidRPr="002328F8">
        <w:rPr>
          <w:rFonts w:ascii="Times New Roman" w:eastAsia="Times New Roman" w:hAnsi="Times New Roman" w:cs="Times New Roman"/>
          <w:color w:val="0000FF"/>
          <w:highlight w:val="yellow"/>
        </w:rPr>
        <w:t xml:space="preserve">elección de locus/soportes y variaciones de orden temático y estilístico en los discursos visuales que responden a contextos de producción diferenciados social y </w:t>
      </w:r>
      <w:sdt>
        <w:sdtPr>
          <w:rPr>
            <w:highlight w:val="yellow"/>
          </w:rPr>
          <w:tag w:val="goog_rdk_6"/>
          <w:id w:val="230511655"/>
        </w:sdtPr>
        <w:sdtEndPr/>
        <w:sdtContent/>
      </w:sdt>
      <w:r w:rsidRPr="002328F8">
        <w:rPr>
          <w:rFonts w:ascii="Times New Roman" w:eastAsia="Times New Roman" w:hAnsi="Times New Roman" w:cs="Times New Roman"/>
          <w:color w:val="0000FF"/>
          <w:highlight w:val="yellow"/>
        </w:rPr>
        <w:t>temporalmente</w:t>
      </w:r>
      <w:r w:rsidRPr="002328F8">
        <w:rPr>
          <w:rFonts w:ascii="Times New Roman" w:eastAsia="Times New Roman" w:hAnsi="Times New Roman" w:cs="Times New Roman"/>
          <w:color w:val="0000FF"/>
          <w:highlight w:val="yellow"/>
        </w:rPr>
        <w:t xml:space="preserve">. </w:t>
      </w:r>
    </w:p>
    <w:p w14:paraId="0000002C" w14:textId="77777777" w:rsidR="009D11EE" w:rsidRPr="002328F8" w:rsidRDefault="00B50139">
      <w:pPr>
        <w:ind w:left="567" w:hanging="567"/>
        <w:jc w:val="both"/>
        <w:rPr>
          <w:rFonts w:ascii="Times New Roman" w:eastAsia="Times New Roman" w:hAnsi="Times New Roman" w:cs="Times New Roman"/>
          <w:color w:val="0000FF"/>
          <w:highlight w:val="yellow"/>
        </w:rPr>
      </w:pPr>
      <w:r w:rsidRPr="002328F8">
        <w:rPr>
          <w:rFonts w:ascii="Times New Roman" w:eastAsia="Times New Roman" w:hAnsi="Times New Roman" w:cs="Times New Roman"/>
          <w:color w:val="0000FF"/>
          <w:highlight w:val="yellow"/>
        </w:rPr>
        <w:t>H9.</w:t>
      </w:r>
      <w:r w:rsidRPr="002328F8">
        <w:rPr>
          <w:rFonts w:ascii="Times New Roman" w:eastAsia="Times New Roman" w:hAnsi="Times New Roman" w:cs="Times New Roman"/>
          <w:color w:val="0000FF"/>
          <w:highlight w:val="yellow"/>
        </w:rPr>
        <w:tab/>
        <w:t>Las cuevas y aleros con arte parietal presentan una distribución no a</w:t>
      </w:r>
      <w:r w:rsidRPr="002328F8">
        <w:rPr>
          <w:rFonts w:ascii="Times New Roman" w:eastAsia="Times New Roman" w:hAnsi="Times New Roman" w:cs="Times New Roman"/>
          <w:color w:val="0000FF"/>
          <w:highlight w:val="yellow"/>
        </w:rPr>
        <w:t xml:space="preserve">leatoria que se vincula con cursos de agua y vías de comunicación transitadas en el pasado, constituyéndose como lugares de referencia para la circulación y para la realización de prácticas rituales que fueron críticos en la estructuración de los paisajes </w:t>
      </w:r>
      <w:r w:rsidRPr="002328F8">
        <w:rPr>
          <w:rFonts w:ascii="Times New Roman" w:eastAsia="Times New Roman" w:hAnsi="Times New Roman" w:cs="Times New Roman"/>
          <w:color w:val="0000FF"/>
          <w:highlight w:val="yellow"/>
        </w:rPr>
        <w:t>sociales prehispánicos del área.</w:t>
      </w:r>
    </w:p>
    <w:p w14:paraId="0000002D" w14:textId="77777777" w:rsidR="009D11EE" w:rsidRDefault="00B50139">
      <w:pPr>
        <w:ind w:left="567" w:hanging="567"/>
        <w:jc w:val="both"/>
        <w:rPr>
          <w:rFonts w:ascii="Times New Roman" w:eastAsia="Times New Roman" w:hAnsi="Times New Roman" w:cs="Times New Roman"/>
          <w:color w:val="0000FF"/>
        </w:rPr>
      </w:pPr>
      <w:r w:rsidRPr="002328F8">
        <w:rPr>
          <w:rFonts w:ascii="Times New Roman" w:eastAsia="Times New Roman" w:hAnsi="Times New Roman" w:cs="Times New Roman"/>
          <w:color w:val="0000FF"/>
          <w:highlight w:val="yellow"/>
        </w:rPr>
        <w:t>H10.  Esos paisajes también expresan algún tipo de interrelación con regiones aledañas a partir de disímiles expresiones rupestres y mobiliares, algunas de las cuales son distintivas de Aguada en los valles occidentales, en</w:t>
      </w:r>
      <w:r w:rsidRPr="002328F8">
        <w:rPr>
          <w:rFonts w:ascii="Times New Roman" w:eastAsia="Times New Roman" w:hAnsi="Times New Roman" w:cs="Times New Roman"/>
          <w:color w:val="0000FF"/>
          <w:highlight w:val="yellow"/>
        </w:rPr>
        <w:t xml:space="preserve"> tanto otras presentan un alto paralelismo formal/ estilístico con </w:t>
      </w:r>
      <w:r w:rsidRPr="002328F8">
        <w:rPr>
          <w:rFonts w:ascii="Times New Roman" w:eastAsia="Times New Roman" w:hAnsi="Times New Roman" w:cs="Times New Roman"/>
          <w:color w:val="0000FF"/>
          <w:highlight w:val="yellow"/>
        </w:rPr>
        <w:lastRenderedPageBreak/>
        <w:t>las representaciones y materiales registrados en los actuales territorios de Santiago del Estero y Córdoba.</w:t>
      </w:r>
    </w:p>
    <w:p w14:paraId="0000002E" w14:textId="77777777" w:rsidR="009D11EE" w:rsidRDefault="00B50139">
      <w:pPr>
        <w:spacing w:after="0" w:line="240" w:lineRule="auto"/>
        <w:ind w:firstLine="142"/>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3A3ADD5A" w14:textId="77777777" w:rsidR="002328F8" w:rsidRDefault="002328F8">
      <w:pPr>
        <w:spacing w:after="0" w:line="240" w:lineRule="auto"/>
        <w:ind w:firstLine="142"/>
        <w:jc w:val="both"/>
        <w:rPr>
          <w:rFonts w:ascii="Times New Roman" w:eastAsia="Times New Roman" w:hAnsi="Times New Roman" w:cs="Times New Roman"/>
          <w:color w:val="000000"/>
        </w:rPr>
      </w:pPr>
    </w:p>
    <w:p w14:paraId="7F4A8AED" w14:textId="77777777" w:rsidR="002328F8" w:rsidRDefault="002328F8">
      <w:pPr>
        <w:spacing w:after="0" w:line="240" w:lineRule="auto"/>
        <w:ind w:firstLine="142"/>
        <w:jc w:val="both"/>
        <w:rPr>
          <w:rFonts w:ascii="Times New Roman" w:eastAsia="Times New Roman" w:hAnsi="Times New Roman" w:cs="Times New Roman"/>
          <w:color w:val="000000"/>
        </w:rPr>
      </w:pPr>
    </w:p>
    <w:p w14:paraId="69C0A001" w14:textId="77777777" w:rsidR="002328F8" w:rsidRDefault="002328F8">
      <w:pPr>
        <w:spacing w:after="0" w:line="240" w:lineRule="auto"/>
        <w:ind w:firstLine="142"/>
        <w:jc w:val="both"/>
        <w:rPr>
          <w:rFonts w:ascii="Times New Roman" w:eastAsia="Times New Roman" w:hAnsi="Times New Roman" w:cs="Times New Roman"/>
          <w:sz w:val="24"/>
          <w:szCs w:val="24"/>
        </w:rPr>
      </w:pPr>
    </w:p>
    <w:p w14:paraId="7A0B8F40" w14:textId="77777777" w:rsidR="002328F8" w:rsidRPr="002328F8" w:rsidRDefault="002328F8" w:rsidP="002328F8">
      <w:pPr>
        <w:spacing w:after="0" w:line="240" w:lineRule="auto"/>
        <w:rPr>
          <w:ins w:id="8" w:author="Inés" w:date="2020-06-18T19:05:00Z"/>
          <w:rFonts w:ascii="Times New Roman" w:eastAsia="Times New Roman" w:hAnsi="Times New Roman" w:cs="Times New Roman"/>
          <w:b/>
          <w:color w:val="FF0000"/>
          <w:sz w:val="24"/>
          <w:szCs w:val="24"/>
        </w:rPr>
      </w:pPr>
      <w:ins w:id="9" w:author="Inés" w:date="2020-06-18T19:05:00Z">
        <w:r w:rsidRPr="002328F8">
          <w:rPr>
            <w:rFonts w:ascii="Times New Roman" w:eastAsia="Times New Roman" w:hAnsi="Times New Roman" w:cs="Times New Roman"/>
            <w:b/>
            <w:color w:val="FF0000"/>
            <w:sz w:val="24"/>
            <w:szCs w:val="24"/>
          </w:rPr>
          <w:t>HAY QUE AJUSTAR ANTECEDENTES Y HACER BIBLIOGRAFIA INCORPORANDO TODO LO QUE FALTA CITAR</w:t>
        </w:r>
      </w:ins>
    </w:p>
    <w:p w14:paraId="0B8B4CBC" w14:textId="77777777" w:rsidR="002328F8" w:rsidRDefault="002328F8">
      <w:pPr>
        <w:spacing w:after="0" w:line="240" w:lineRule="auto"/>
        <w:jc w:val="both"/>
        <w:rPr>
          <w:rFonts w:ascii="Times New Roman" w:eastAsia="Times New Roman" w:hAnsi="Times New Roman" w:cs="Times New Roman"/>
          <w:b/>
          <w:color w:val="000000"/>
          <w:sz w:val="24"/>
          <w:szCs w:val="24"/>
        </w:rPr>
      </w:pPr>
    </w:p>
    <w:p w14:paraId="0000002F"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2.4 Antecedentes en la temática</w:t>
      </w:r>
      <w:r>
        <w:rPr>
          <w:rFonts w:ascii="Times New Roman" w:eastAsia="Times New Roman" w:hAnsi="Times New Roman" w:cs="Times New Roman"/>
          <w:color w:val="000000"/>
          <w:sz w:val="24"/>
          <w:szCs w:val="24"/>
        </w:rPr>
        <w:t xml:space="preserve"> (Desarrolle en 2 carilla como máximo) </w:t>
      </w:r>
    </w:p>
    <w:p w14:paraId="00000031" w14:textId="77777777" w:rsidR="009D11EE" w:rsidRDefault="009D11EE">
      <w:pPr>
        <w:spacing w:after="0" w:line="240" w:lineRule="auto"/>
        <w:jc w:val="both"/>
        <w:rPr>
          <w:rFonts w:ascii="Times New Roman" w:eastAsia="Times New Roman" w:hAnsi="Times New Roman" w:cs="Times New Roman"/>
          <w:color w:val="FF0000"/>
          <w:sz w:val="24"/>
          <w:szCs w:val="24"/>
        </w:rPr>
      </w:pPr>
    </w:p>
    <w:p w14:paraId="14BBFF2B" w14:textId="2827F0B1" w:rsidR="00412E4B" w:rsidRPr="00412E4B" w:rsidRDefault="00412E4B" w:rsidP="00B50139">
      <w:pPr>
        <w:spacing w:after="0" w:line="240" w:lineRule="auto"/>
        <w:jc w:val="both"/>
        <w:rPr>
          <w:rFonts w:asciiTheme="minorHAnsi" w:hAnsiTheme="minorHAnsi" w:cstheme="minorHAnsi"/>
          <w:color w:val="FF0000"/>
        </w:rPr>
      </w:pPr>
      <w:commentRangeStart w:id="10"/>
      <w:r w:rsidRPr="00412E4B">
        <w:rPr>
          <w:rFonts w:asciiTheme="minorHAnsi" w:eastAsia="Times New Roman" w:hAnsiTheme="minorHAnsi" w:cstheme="minorHAnsi"/>
          <w:color w:val="FF0000"/>
        </w:rPr>
        <w:t>La Sierra de El Alto- Ancasti, ubicada en el este de la provincia de Catamarca, ha sido un área poco trabajada desde la arqueología. Especialmente en el sector norte, nuestra área de estudio, los antece</w:t>
      </w:r>
      <w:r>
        <w:rPr>
          <w:rFonts w:asciiTheme="minorHAnsi" w:eastAsia="Times New Roman" w:hAnsiTheme="minorHAnsi" w:cstheme="minorHAnsi"/>
          <w:color w:val="FF0000"/>
        </w:rPr>
        <w:t>dentes eran escasos y aislados</w:t>
      </w:r>
      <w:r w:rsidRPr="00412E4B">
        <w:rPr>
          <w:rFonts w:asciiTheme="minorHAnsi" w:eastAsia="Times New Roman" w:hAnsiTheme="minorHAnsi" w:cstheme="minorHAnsi"/>
          <w:color w:val="FF0000"/>
        </w:rPr>
        <w:t xml:space="preserve"> (Segura 1970; </w:t>
      </w:r>
      <w:proofErr w:type="spellStart"/>
      <w:r w:rsidRPr="00412E4B">
        <w:rPr>
          <w:rFonts w:asciiTheme="minorHAnsi" w:eastAsia="Times New Roman" w:hAnsiTheme="minorHAnsi" w:cstheme="minorHAnsi"/>
          <w:color w:val="FF0000"/>
        </w:rPr>
        <w:t>Gramajo</w:t>
      </w:r>
      <w:proofErr w:type="spellEnd"/>
      <w:r w:rsidRPr="00412E4B">
        <w:rPr>
          <w:rFonts w:asciiTheme="minorHAnsi" w:eastAsia="Times New Roman" w:hAnsiTheme="minorHAnsi" w:cstheme="minorHAnsi"/>
          <w:color w:val="FF0000"/>
        </w:rPr>
        <w:t xml:space="preserve"> de Martínez y Martínez Moreno 1978 y 1982</w:t>
      </w:r>
      <w:r>
        <w:rPr>
          <w:rFonts w:asciiTheme="minorHAnsi" w:eastAsia="Times New Roman" w:hAnsiTheme="minorHAnsi" w:cstheme="minorHAnsi"/>
          <w:color w:val="FF0000"/>
        </w:rPr>
        <w:t xml:space="preserve">, </w:t>
      </w:r>
      <w:proofErr w:type="spellStart"/>
      <w:r w:rsidR="00B50139">
        <w:rPr>
          <w:rFonts w:asciiTheme="minorHAnsi" w:eastAsia="Times New Roman" w:hAnsiTheme="minorHAnsi" w:cstheme="minorHAnsi"/>
          <w:color w:val="FF0000"/>
        </w:rPr>
        <w:t>Dlugosz</w:t>
      </w:r>
      <w:proofErr w:type="spellEnd"/>
      <w:r w:rsidR="00B50139">
        <w:rPr>
          <w:rFonts w:asciiTheme="minorHAnsi" w:eastAsia="Times New Roman" w:hAnsiTheme="minorHAnsi" w:cstheme="minorHAnsi"/>
          <w:color w:val="FF0000"/>
        </w:rPr>
        <w:t xml:space="preserve">, </w:t>
      </w:r>
      <w:r w:rsidR="00B50139" w:rsidRPr="00B50139">
        <w:rPr>
          <w:rFonts w:asciiTheme="minorHAnsi" w:eastAsia="Times New Roman" w:hAnsiTheme="minorHAnsi" w:cstheme="minorHAnsi"/>
          <w:color w:val="FF0000"/>
        </w:rPr>
        <w:t>2005</w:t>
      </w:r>
      <w:r w:rsidR="00B50139">
        <w:rPr>
          <w:rFonts w:asciiTheme="minorHAnsi" w:eastAsia="Times New Roman" w:hAnsiTheme="minorHAnsi" w:cstheme="minorHAnsi"/>
          <w:color w:val="FF0000"/>
        </w:rPr>
        <w:t>, etc.</w:t>
      </w:r>
      <w:bookmarkStart w:id="11" w:name="_GoBack"/>
      <w:bookmarkEnd w:id="11"/>
      <w:r>
        <w:rPr>
          <w:rFonts w:asciiTheme="minorHAnsi" w:eastAsia="Times New Roman" w:hAnsiTheme="minorHAnsi" w:cstheme="minorHAnsi"/>
          <w:color w:val="FF0000"/>
        </w:rPr>
        <w:t xml:space="preserve"> </w:t>
      </w:r>
      <w:r w:rsidRPr="00412E4B">
        <w:rPr>
          <w:rFonts w:asciiTheme="minorHAnsi" w:eastAsia="Times New Roman" w:hAnsiTheme="minorHAnsi" w:cstheme="minorHAnsi"/>
          <w:color w:val="FF0000"/>
        </w:rPr>
        <w:t xml:space="preserve">). Sin embargo, a partir del año 2008 con nuestra presencia, y la de otros equipos, de manera continua dimos comienzo a una etapa de trabajos sistemáticos (Gordillo et al 2017; Quesada 2016, entre otros). </w:t>
      </w:r>
      <w:r>
        <w:rPr>
          <w:rFonts w:asciiTheme="minorHAnsi" w:eastAsia="Times New Roman" w:hAnsiTheme="minorHAnsi" w:cstheme="minorHAnsi"/>
          <w:color w:val="FF0000"/>
        </w:rPr>
        <w:t xml:space="preserve">Desde entonces, </w:t>
      </w:r>
      <w:r w:rsidRPr="00412E4B">
        <w:rPr>
          <w:rFonts w:asciiTheme="minorHAnsi" w:eastAsia="Times New Roman" w:hAnsiTheme="minorHAnsi" w:cstheme="minorHAnsi"/>
          <w:color w:val="FF0000"/>
        </w:rPr>
        <w:t xml:space="preserve">profundizamos nuestras investigaciones en los distintos sectores que componen </w:t>
      </w:r>
      <w:r>
        <w:rPr>
          <w:rFonts w:asciiTheme="minorHAnsi" w:eastAsia="Times New Roman" w:hAnsiTheme="minorHAnsi" w:cstheme="minorHAnsi"/>
          <w:color w:val="FF0000"/>
        </w:rPr>
        <w:t>el área</w:t>
      </w:r>
      <w:r w:rsidRPr="00412E4B">
        <w:rPr>
          <w:rFonts w:asciiTheme="minorHAnsi" w:eastAsia="Times New Roman" w:hAnsiTheme="minorHAnsi" w:cstheme="minorHAnsi"/>
          <w:color w:val="FF0000"/>
        </w:rPr>
        <w:t xml:space="preserve"> a partir de diversas intervenciones: prospecciones, registros de superficie, relevamientos rupestres, excavaciones de espacios domésticos y estructuras de producción agrícola, etc. La </w:t>
      </w:r>
      <w:r w:rsidRPr="00412E4B">
        <w:rPr>
          <w:rFonts w:asciiTheme="minorHAnsi" w:hAnsiTheme="minorHAnsi" w:cstheme="minorHAnsi"/>
          <w:color w:val="FF0000"/>
        </w:rPr>
        <w:t>diversidad de ambientes y contextos arqueológicos r</w:t>
      </w:r>
      <w:r w:rsidR="002328F8">
        <w:rPr>
          <w:rFonts w:asciiTheme="minorHAnsi" w:hAnsiTheme="minorHAnsi" w:cstheme="minorHAnsi"/>
          <w:color w:val="FF0000"/>
        </w:rPr>
        <w:t>equi</w:t>
      </w:r>
      <w:r w:rsidRPr="00412E4B">
        <w:rPr>
          <w:rFonts w:asciiTheme="minorHAnsi" w:hAnsiTheme="minorHAnsi" w:cstheme="minorHAnsi"/>
          <w:color w:val="FF0000"/>
        </w:rPr>
        <w:t xml:space="preserve">rió del análisis de múltiples materias y dimensiones. Para ello, aplicamos ´los lineamientos teóricos y operativos </w:t>
      </w:r>
      <w:r w:rsidRPr="00412E4B">
        <w:rPr>
          <w:rFonts w:asciiTheme="minorHAnsi" w:eastAsia="Times New Roman" w:hAnsiTheme="minorHAnsi" w:cstheme="minorHAnsi"/>
          <w:color w:val="FF0000"/>
        </w:rPr>
        <w:t xml:space="preserve">de </w:t>
      </w:r>
      <w:proofErr w:type="gramStart"/>
      <w:r w:rsidRPr="00412E4B">
        <w:rPr>
          <w:rFonts w:asciiTheme="minorHAnsi" w:eastAsia="Times New Roman" w:hAnsiTheme="minorHAnsi" w:cstheme="minorHAnsi"/>
          <w:color w:val="FF0000"/>
        </w:rPr>
        <w:t>la  arqueología</w:t>
      </w:r>
      <w:proofErr w:type="gramEnd"/>
      <w:r w:rsidRPr="00412E4B">
        <w:rPr>
          <w:rFonts w:asciiTheme="minorHAnsi" w:eastAsia="Times New Roman" w:hAnsiTheme="minorHAnsi" w:cstheme="minorHAnsi"/>
          <w:color w:val="FF0000"/>
        </w:rPr>
        <w:t xml:space="preserve"> del paisaje y la espacialidad, la fenomenología, la teoría de la práctica social y otras perspectivas afines (</w:t>
      </w:r>
      <w:proofErr w:type="spellStart"/>
      <w:r w:rsidRPr="00412E4B">
        <w:rPr>
          <w:rFonts w:asciiTheme="minorHAnsi" w:eastAsia="Times New Roman" w:hAnsiTheme="minorHAnsi" w:cstheme="minorHAnsi"/>
          <w:color w:val="FF0000"/>
        </w:rPr>
        <w:t>Tilley</w:t>
      </w:r>
      <w:proofErr w:type="spellEnd"/>
      <w:r w:rsidRPr="00412E4B">
        <w:rPr>
          <w:rFonts w:asciiTheme="minorHAnsi" w:eastAsia="Times New Roman" w:hAnsiTheme="minorHAnsi" w:cstheme="minorHAnsi"/>
          <w:color w:val="FF0000"/>
        </w:rPr>
        <w:t xml:space="preserve"> 1994; </w:t>
      </w:r>
      <w:proofErr w:type="spellStart"/>
      <w:r w:rsidRPr="00412E4B">
        <w:rPr>
          <w:rFonts w:asciiTheme="minorHAnsi" w:eastAsia="Times New Roman" w:hAnsiTheme="minorHAnsi" w:cstheme="minorHAnsi"/>
          <w:color w:val="FF0000"/>
        </w:rPr>
        <w:t>Giddens</w:t>
      </w:r>
      <w:proofErr w:type="spellEnd"/>
      <w:r w:rsidRPr="00412E4B">
        <w:rPr>
          <w:rFonts w:asciiTheme="minorHAnsi" w:eastAsia="Times New Roman" w:hAnsiTheme="minorHAnsi" w:cstheme="minorHAnsi"/>
          <w:color w:val="FF0000"/>
        </w:rPr>
        <w:t xml:space="preserve"> 1998; Criado </w:t>
      </w:r>
      <w:proofErr w:type="spellStart"/>
      <w:r w:rsidRPr="00412E4B">
        <w:rPr>
          <w:rFonts w:asciiTheme="minorHAnsi" w:eastAsia="Times New Roman" w:hAnsiTheme="minorHAnsi" w:cstheme="minorHAnsi"/>
          <w:color w:val="FF0000"/>
        </w:rPr>
        <w:t>Boado</w:t>
      </w:r>
      <w:proofErr w:type="spellEnd"/>
      <w:r w:rsidRPr="00412E4B">
        <w:rPr>
          <w:rFonts w:asciiTheme="minorHAnsi" w:eastAsia="Times New Roman" w:hAnsiTheme="minorHAnsi" w:cstheme="minorHAnsi"/>
          <w:color w:val="FF0000"/>
        </w:rPr>
        <w:t xml:space="preserve"> 1999 y 2012; </w:t>
      </w:r>
      <w:proofErr w:type="spellStart"/>
      <w:r w:rsidRPr="00412E4B">
        <w:rPr>
          <w:rFonts w:asciiTheme="minorHAnsi" w:eastAsia="Times New Roman" w:hAnsiTheme="minorHAnsi" w:cstheme="minorHAnsi"/>
          <w:color w:val="FF0000"/>
        </w:rPr>
        <w:t>Ingold</w:t>
      </w:r>
      <w:proofErr w:type="spellEnd"/>
      <w:r w:rsidRPr="00412E4B">
        <w:rPr>
          <w:rFonts w:asciiTheme="minorHAnsi" w:eastAsia="Times New Roman" w:hAnsiTheme="minorHAnsi" w:cstheme="minorHAnsi"/>
          <w:color w:val="FF0000"/>
        </w:rPr>
        <w:t xml:space="preserve"> 2000 y 2007; Barret 2001; Thomas 2001; Mañana </w:t>
      </w:r>
      <w:proofErr w:type="spellStart"/>
      <w:r w:rsidRPr="00412E4B">
        <w:rPr>
          <w:rFonts w:asciiTheme="minorHAnsi" w:eastAsia="Times New Roman" w:hAnsiTheme="minorHAnsi" w:cstheme="minorHAnsi"/>
          <w:color w:val="FF0000"/>
        </w:rPr>
        <w:t>Borrazas</w:t>
      </w:r>
      <w:proofErr w:type="spellEnd"/>
      <w:r w:rsidRPr="00412E4B">
        <w:rPr>
          <w:rFonts w:asciiTheme="minorHAnsi" w:eastAsia="Times New Roman" w:hAnsiTheme="minorHAnsi" w:cstheme="minorHAnsi"/>
          <w:color w:val="FF0000"/>
        </w:rPr>
        <w:t xml:space="preserve"> </w:t>
      </w:r>
      <w:r w:rsidRPr="00412E4B">
        <w:rPr>
          <w:rFonts w:asciiTheme="minorHAnsi" w:eastAsia="Times New Roman" w:hAnsiTheme="minorHAnsi" w:cstheme="minorHAnsi"/>
          <w:i/>
          <w:color w:val="FF0000"/>
        </w:rPr>
        <w:t>et al</w:t>
      </w:r>
      <w:r w:rsidRPr="00412E4B">
        <w:rPr>
          <w:rFonts w:asciiTheme="minorHAnsi" w:eastAsia="Times New Roman" w:hAnsiTheme="minorHAnsi" w:cstheme="minorHAnsi"/>
          <w:color w:val="FF0000"/>
        </w:rPr>
        <w:t xml:space="preserve"> 2002; Hamilton </w:t>
      </w:r>
      <w:r w:rsidRPr="00412E4B">
        <w:rPr>
          <w:rFonts w:asciiTheme="minorHAnsi" w:eastAsia="Times New Roman" w:hAnsiTheme="minorHAnsi" w:cstheme="minorHAnsi"/>
          <w:i/>
          <w:color w:val="FF0000"/>
        </w:rPr>
        <w:t>et al</w:t>
      </w:r>
      <w:r w:rsidRPr="00412E4B">
        <w:rPr>
          <w:rFonts w:asciiTheme="minorHAnsi" w:eastAsia="Times New Roman" w:hAnsiTheme="minorHAnsi" w:cstheme="minorHAnsi"/>
          <w:color w:val="FF0000"/>
        </w:rPr>
        <w:t xml:space="preserve"> 2006; </w:t>
      </w:r>
      <w:proofErr w:type="spellStart"/>
      <w:r w:rsidRPr="00412E4B">
        <w:rPr>
          <w:rFonts w:asciiTheme="minorHAnsi" w:eastAsia="Times New Roman" w:hAnsiTheme="minorHAnsi" w:cstheme="minorHAnsi"/>
          <w:color w:val="FF0000"/>
        </w:rPr>
        <w:t>Parcero</w:t>
      </w:r>
      <w:proofErr w:type="spellEnd"/>
      <w:r w:rsidRPr="00412E4B">
        <w:rPr>
          <w:rFonts w:asciiTheme="minorHAnsi" w:eastAsia="Times New Roman" w:hAnsiTheme="minorHAnsi" w:cstheme="minorHAnsi"/>
          <w:color w:val="FF0000"/>
        </w:rPr>
        <w:t xml:space="preserve"> </w:t>
      </w:r>
      <w:proofErr w:type="spellStart"/>
      <w:r w:rsidRPr="00412E4B">
        <w:rPr>
          <w:rFonts w:asciiTheme="minorHAnsi" w:eastAsia="Times New Roman" w:hAnsiTheme="minorHAnsi" w:cstheme="minorHAnsi"/>
          <w:color w:val="FF0000"/>
        </w:rPr>
        <w:t>Oubiña</w:t>
      </w:r>
      <w:proofErr w:type="spellEnd"/>
      <w:r w:rsidRPr="00412E4B">
        <w:rPr>
          <w:rFonts w:asciiTheme="minorHAnsi" w:eastAsia="Times New Roman" w:hAnsiTheme="minorHAnsi" w:cstheme="minorHAnsi"/>
          <w:color w:val="FF0000"/>
        </w:rPr>
        <w:t xml:space="preserve"> </w:t>
      </w:r>
      <w:r w:rsidRPr="00412E4B">
        <w:rPr>
          <w:rFonts w:asciiTheme="minorHAnsi" w:eastAsia="Times New Roman" w:hAnsiTheme="minorHAnsi" w:cstheme="minorHAnsi"/>
          <w:i/>
          <w:color w:val="FF0000"/>
        </w:rPr>
        <w:t>et al</w:t>
      </w:r>
      <w:r w:rsidRPr="00412E4B">
        <w:rPr>
          <w:rFonts w:asciiTheme="minorHAnsi" w:eastAsia="Times New Roman" w:hAnsiTheme="minorHAnsi" w:cstheme="minorHAnsi"/>
          <w:color w:val="FF0000"/>
        </w:rPr>
        <w:t xml:space="preserve"> 2009; entre otros), </w:t>
      </w:r>
      <w:r w:rsidRPr="00412E4B">
        <w:rPr>
          <w:rFonts w:asciiTheme="minorHAnsi" w:eastAsia="Times New Roman" w:hAnsiTheme="minorHAnsi" w:cstheme="minorHAnsi"/>
          <w:color w:val="FF0000"/>
          <w:highlight w:val="lightGray"/>
        </w:rPr>
        <w:t xml:space="preserve">(agregar alguna </w:t>
      </w:r>
      <w:proofErr w:type="spellStart"/>
      <w:r w:rsidRPr="00412E4B">
        <w:rPr>
          <w:rFonts w:asciiTheme="minorHAnsi" w:eastAsia="Times New Roman" w:hAnsiTheme="minorHAnsi" w:cstheme="minorHAnsi"/>
          <w:color w:val="FF0000"/>
          <w:highlight w:val="lightGray"/>
        </w:rPr>
        <w:t>bblio</w:t>
      </w:r>
      <w:proofErr w:type="spellEnd"/>
      <w:r w:rsidRPr="00412E4B">
        <w:rPr>
          <w:rFonts w:asciiTheme="minorHAnsi" w:eastAsia="Times New Roman" w:hAnsiTheme="minorHAnsi" w:cstheme="minorHAnsi"/>
          <w:color w:val="FF0000"/>
          <w:highlight w:val="lightGray"/>
        </w:rPr>
        <w:t xml:space="preserve"> </w:t>
      </w:r>
      <w:proofErr w:type="spellStart"/>
      <w:r w:rsidRPr="00412E4B">
        <w:rPr>
          <w:rFonts w:asciiTheme="minorHAnsi" w:eastAsia="Times New Roman" w:hAnsiTheme="minorHAnsi" w:cstheme="minorHAnsi"/>
          <w:color w:val="FF0000"/>
          <w:highlight w:val="lightGray"/>
        </w:rPr>
        <w:t>mas</w:t>
      </w:r>
      <w:proofErr w:type="spellEnd"/>
      <w:r w:rsidRPr="00412E4B">
        <w:rPr>
          <w:rFonts w:asciiTheme="minorHAnsi" w:eastAsia="Times New Roman" w:hAnsiTheme="minorHAnsi" w:cstheme="minorHAnsi"/>
          <w:color w:val="FF0000"/>
          <w:highlight w:val="lightGray"/>
        </w:rPr>
        <w:t xml:space="preserve"> actual)</w:t>
      </w:r>
      <w:commentRangeEnd w:id="10"/>
      <w:r w:rsidR="002328F8">
        <w:rPr>
          <w:rStyle w:val="Refdecomentario"/>
          <w:rFonts w:ascii="Times New Roman" w:eastAsia="Times New Roman" w:hAnsi="Times New Roman" w:cs="Times New Roman"/>
          <w:lang w:val="es-ES" w:eastAsia="es-ES"/>
        </w:rPr>
        <w:commentReference w:id="10"/>
      </w:r>
    </w:p>
    <w:p w14:paraId="0B38C6C0" w14:textId="77777777" w:rsidR="00412E4B" w:rsidRDefault="00412E4B" w:rsidP="00412E4B">
      <w:pPr>
        <w:spacing w:after="0" w:line="240" w:lineRule="auto"/>
        <w:jc w:val="both"/>
        <w:rPr>
          <w:rFonts w:ascii="Times New Roman" w:eastAsia="Times New Roman" w:hAnsi="Times New Roman" w:cs="Times New Roman"/>
        </w:rPr>
      </w:pPr>
    </w:p>
    <w:p w14:paraId="1115C9A8" w14:textId="77777777" w:rsidR="00412E4B" w:rsidRDefault="00412E4B">
      <w:pPr>
        <w:spacing w:after="0" w:line="240" w:lineRule="auto"/>
        <w:jc w:val="both"/>
        <w:rPr>
          <w:ins w:id="12" w:author="Inés" w:date="2020-06-18T22:59:00Z"/>
          <w:rFonts w:ascii="Times New Roman" w:eastAsia="Times New Roman" w:hAnsi="Times New Roman" w:cs="Times New Roman"/>
        </w:rPr>
      </w:pPr>
    </w:p>
    <w:p w14:paraId="4F8ECD97" w14:textId="77777777" w:rsidR="00412E4B" w:rsidRDefault="00412E4B">
      <w:pPr>
        <w:spacing w:after="0" w:line="240" w:lineRule="auto"/>
        <w:jc w:val="both"/>
        <w:rPr>
          <w:ins w:id="13" w:author="Inés" w:date="2020-06-18T22:59:00Z"/>
          <w:rFonts w:ascii="Times New Roman" w:eastAsia="Times New Roman" w:hAnsi="Times New Roman" w:cs="Times New Roman"/>
        </w:rPr>
      </w:pPr>
    </w:p>
    <w:p w14:paraId="612D9486" w14:textId="1C2D7B16" w:rsidR="00D867BA" w:rsidRDefault="00B50139">
      <w:pPr>
        <w:spacing w:after="0" w:line="240" w:lineRule="auto"/>
        <w:jc w:val="both"/>
        <w:rPr>
          <w:ins w:id="14" w:author="Inés" w:date="2020-06-18T22:36:00Z"/>
          <w:rFonts w:ascii="Times New Roman" w:eastAsia="Times New Roman" w:hAnsi="Times New Roman" w:cs="Times New Roman"/>
        </w:rPr>
      </w:pPr>
      <w:r>
        <w:rPr>
          <w:rFonts w:ascii="Times New Roman" w:eastAsia="Times New Roman" w:hAnsi="Times New Roman" w:cs="Times New Roman"/>
        </w:rPr>
        <w:t>L</w:t>
      </w:r>
      <w:r>
        <w:rPr>
          <w:rFonts w:ascii="Times New Roman" w:eastAsia="Times New Roman" w:hAnsi="Times New Roman" w:cs="Times New Roman"/>
        </w:rPr>
        <w:t>a</w:t>
      </w:r>
      <w:r>
        <w:rPr>
          <w:rFonts w:ascii="Times New Roman" w:eastAsia="Times New Roman" w:hAnsi="Times New Roman" w:cs="Times New Roman"/>
        </w:rPr>
        <w:t xml:space="preserve"> </w:t>
      </w:r>
      <w:r>
        <w:rPr>
          <w:rFonts w:ascii="Times New Roman" w:eastAsia="Times New Roman" w:hAnsi="Times New Roman" w:cs="Times New Roman"/>
        </w:rPr>
        <w:t>Sierra de El Alto- Ancasti</w:t>
      </w:r>
      <w:r>
        <w:rPr>
          <w:rFonts w:ascii="Times New Roman" w:eastAsia="Times New Roman" w:hAnsi="Times New Roman" w:cs="Times New Roman"/>
        </w:rPr>
        <w:t xml:space="preserve"> ubicada en el </w:t>
      </w:r>
      <w:r>
        <w:rPr>
          <w:rFonts w:ascii="Times New Roman" w:eastAsia="Times New Roman" w:hAnsi="Times New Roman" w:cs="Times New Roman"/>
        </w:rPr>
        <w:t>sur</w:t>
      </w:r>
      <w:r>
        <w:rPr>
          <w:rFonts w:ascii="Times New Roman" w:eastAsia="Times New Roman" w:hAnsi="Times New Roman" w:cs="Times New Roman"/>
        </w:rPr>
        <w:t>este de la provincia de Catamarca</w:t>
      </w:r>
      <w:r>
        <w:rPr>
          <w:rFonts w:ascii="Times New Roman" w:eastAsia="Times New Roman" w:hAnsi="Times New Roman" w:cs="Times New Roman"/>
        </w:rPr>
        <w:t xml:space="preserve"> ha sido un área poco trabajada desde la arqueología. Especialmente en el sector norte, nuestra área de estudio, </w:t>
      </w:r>
      <w:r>
        <w:rPr>
          <w:rFonts w:ascii="Times New Roman" w:eastAsia="Times New Roman" w:hAnsi="Times New Roman" w:cs="Times New Roman"/>
        </w:rPr>
        <w:t>se llevaron adelante escasas investigaciones, principalmente re</w:t>
      </w:r>
      <w:r>
        <w:rPr>
          <w:rFonts w:ascii="Times New Roman" w:eastAsia="Times New Roman" w:hAnsi="Times New Roman" w:cs="Times New Roman"/>
        </w:rPr>
        <w:t xml:space="preserve">feridas al arte rupestre, y que no tuvieron un carácter sistemático (Segura 1970; </w:t>
      </w:r>
      <w:proofErr w:type="spellStart"/>
      <w:r>
        <w:rPr>
          <w:rFonts w:ascii="Times New Roman" w:eastAsia="Times New Roman" w:hAnsi="Times New Roman" w:cs="Times New Roman"/>
        </w:rPr>
        <w:t>Gramajo</w:t>
      </w:r>
      <w:proofErr w:type="spellEnd"/>
      <w:r>
        <w:rPr>
          <w:rFonts w:ascii="Times New Roman" w:eastAsia="Times New Roman" w:hAnsi="Times New Roman" w:cs="Times New Roman"/>
        </w:rPr>
        <w:t xml:space="preserve"> de Martínez y Martínez Moreno 1978 y 1982). Sin embargo, a partir del año 2008 con nuestra presencia, y la de otros equipos, de manera continua dimos comienzo a una e</w:t>
      </w:r>
      <w:r>
        <w:rPr>
          <w:rFonts w:ascii="Times New Roman" w:eastAsia="Times New Roman" w:hAnsi="Times New Roman" w:cs="Times New Roman"/>
        </w:rPr>
        <w:t xml:space="preserve">tapa de trabajos sistemáticos (Gordillo et al 2017; Quesada 2016, entre otros). En el transcurso de más de una década, profundizamos nuestras investigaciones en los </w:t>
      </w:r>
      <w:r>
        <w:rPr>
          <w:rFonts w:ascii="Times New Roman" w:eastAsia="Times New Roman" w:hAnsi="Times New Roman" w:cs="Times New Roman"/>
        </w:rPr>
        <w:t>tres</w:t>
      </w:r>
      <w:r>
        <w:rPr>
          <w:rFonts w:ascii="Times New Roman" w:eastAsia="Times New Roman" w:hAnsi="Times New Roman" w:cs="Times New Roman"/>
        </w:rPr>
        <w:t xml:space="preserve"> sectores </w:t>
      </w:r>
      <w:r>
        <w:rPr>
          <w:rFonts w:ascii="Times New Roman" w:eastAsia="Times New Roman" w:hAnsi="Times New Roman" w:cs="Times New Roman"/>
        </w:rPr>
        <w:t xml:space="preserve">principales, </w:t>
      </w:r>
      <w:r>
        <w:rPr>
          <w:rFonts w:ascii="Times New Roman" w:eastAsia="Times New Roman" w:hAnsi="Times New Roman" w:cs="Times New Roman"/>
        </w:rPr>
        <w:t>que componen</w:t>
      </w:r>
      <w:r>
        <w:rPr>
          <w:rFonts w:ascii="Times New Roman" w:eastAsia="Times New Roman" w:hAnsi="Times New Roman" w:cs="Times New Roman"/>
        </w:rPr>
        <w:t xml:space="preserve"> la Sierra –Bosque Serrano o Yungas, Pastizales de a</w:t>
      </w:r>
      <w:r>
        <w:rPr>
          <w:rFonts w:ascii="Times New Roman" w:eastAsia="Times New Roman" w:hAnsi="Times New Roman" w:cs="Times New Roman"/>
        </w:rPr>
        <w:t>ltura y Chaco Semiárido-</w:t>
      </w:r>
      <w:r>
        <w:rPr>
          <w:rFonts w:ascii="Times New Roman" w:eastAsia="Times New Roman" w:hAnsi="Times New Roman" w:cs="Times New Roman"/>
        </w:rPr>
        <w:t xml:space="preserve">  a través </w:t>
      </w:r>
      <w:r>
        <w:rPr>
          <w:rFonts w:ascii="Times New Roman" w:eastAsia="Times New Roman" w:hAnsi="Times New Roman" w:cs="Times New Roman"/>
        </w:rPr>
        <w:t xml:space="preserve">de diversas intervenciones: prospecciones, </w:t>
      </w:r>
      <w:r>
        <w:rPr>
          <w:rFonts w:ascii="Times New Roman" w:eastAsia="Times New Roman" w:hAnsi="Times New Roman" w:cs="Times New Roman"/>
        </w:rPr>
        <w:t>relevamientos rupestres, excavaciones de espacios domésticos y estructuras de producción agrícola</w:t>
      </w:r>
      <w:r>
        <w:rPr>
          <w:rFonts w:ascii="Times New Roman" w:eastAsia="Times New Roman" w:hAnsi="Times New Roman" w:cs="Times New Roman"/>
        </w:rPr>
        <w:t xml:space="preserve">. </w:t>
      </w:r>
    </w:p>
    <w:p w14:paraId="00000032" w14:textId="3735A1DE" w:rsidR="009D11EE" w:rsidRDefault="00B5013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Hemos registrado numerosos sitios de diversos tipos, lo cual no ha permitido ab</w:t>
      </w:r>
      <w:r>
        <w:rPr>
          <w:rFonts w:ascii="Times New Roman" w:eastAsia="Times New Roman" w:hAnsi="Times New Roman" w:cs="Times New Roman"/>
        </w:rPr>
        <w:t xml:space="preserve">ordar los procesos y modos de vida locales, delineado ocupaciones continuas y permanentes en el área. </w:t>
      </w:r>
    </w:p>
    <w:p w14:paraId="00000033" w14:textId="77777777" w:rsidR="009D11EE" w:rsidRDefault="009D11EE">
      <w:pPr>
        <w:spacing w:after="0" w:line="240" w:lineRule="auto"/>
        <w:jc w:val="both"/>
        <w:rPr>
          <w:rFonts w:ascii="Times New Roman" w:eastAsia="Times New Roman" w:hAnsi="Times New Roman" w:cs="Times New Roman"/>
          <w:color w:val="0000FF"/>
        </w:rPr>
      </w:pPr>
    </w:p>
    <w:p w14:paraId="00000034" w14:textId="77777777" w:rsidR="009D11EE" w:rsidRDefault="00B50139">
      <w:pPr>
        <w:spacing w:after="0"/>
        <w:jc w:val="both"/>
        <w:rPr>
          <w:rFonts w:ascii="Times New Roman" w:eastAsia="Times New Roman" w:hAnsi="Times New Roman" w:cs="Times New Roman"/>
        </w:rPr>
      </w:pPr>
      <w:r>
        <w:rPr>
          <w:rFonts w:ascii="Times New Roman" w:eastAsia="Times New Roman" w:hAnsi="Times New Roman" w:cs="Times New Roman"/>
        </w:rPr>
        <w:t xml:space="preserve">En el área de </w:t>
      </w:r>
      <w:r>
        <w:rPr>
          <w:rFonts w:ascii="Times New Roman" w:eastAsia="Times New Roman" w:hAnsi="Times New Roman" w:cs="Times New Roman"/>
          <w:i/>
        </w:rPr>
        <w:t>Yungas</w:t>
      </w:r>
      <w:r>
        <w:rPr>
          <w:rFonts w:ascii="Times New Roman" w:eastAsia="Times New Roman" w:hAnsi="Times New Roman" w:cs="Times New Roman"/>
        </w:rPr>
        <w:t xml:space="preserve"> relevamos numerosos sitios de diverso tipo: morteros fijos solitarios y múltiples, cuevas y aleros con arte rupestre, recintos de h</w:t>
      </w:r>
      <w:r>
        <w:rPr>
          <w:rFonts w:ascii="Times New Roman" w:eastAsia="Times New Roman" w:hAnsi="Times New Roman" w:cs="Times New Roman"/>
        </w:rPr>
        <w:t>abitación construidos en piedra, estructuras de producción agrícola, fuentes de materias primas. Especialmente, hemos profundizado nuestras investigaciones en la localidad de Guayamba donde relevamos un total de 59 sitios. Entre ellos resultan más numeroso</w:t>
      </w:r>
      <w:r>
        <w:rPr>
          <w:rFonts w:ascii="Times New Roman" w:eastAsia="Times New Roman" w:hAnsi="Times New Roman" w:cs="Times New Roman"/>
        </w:rPr>
        <w:t>s los espacios de molienda, particularmente los morteros fijos múltiples, cercanos a los cursos de agua (</w:t>
      </w:r>
      <w:proofErr w:type="spellStart"/>
      <w:r>
        <w:rPr>
          <w:rFonts w:ascii="Times New Roman" w:eastAsia="Times New Roman" w:hAnsi="Times New Roman" w:cs="Times New Roman"/>
        </w:rPr>
        <w:t>Gerola</w:t>
      </w:r>
      <w:proofErr w:type="spellEnd"/>
      <w:r>
        <w:rPr>
          <w:rFonts w:ascii="Times New Roman" w:eastAsia="Times New Roman" w:hAnsi="Times New Roman" w:cs="Times New Roman"/>
        </w:rPr>
        <w:t xml:space="preserve"> y Letelier 2017). También dimos continuidad a nuestros trabajos en los espacios domésticos, profundizando las excavaciones del sitio Guayamba II</w:t>
      </w:r>
      <w:r>
        <w:rPr>
          <w:rFonts w:ascii="Times New Roman" w:eastAsia="Times New Roman" w:hAnsi="Times New Roman" w:cs="Times New Roman"/>
        </w:rPr>
        <w:t xml:space="preserve"> y el </w:t>
      </w:r>
      <w:r>
        <w:rPr>
          <w:rFonts w:ascii="Times New Roman" w:eastAsia="Times New Roman" w:hAnsi="Times New Roman" w:cs="Times New Roman"/>
        </w:rPr>
        <w:lastRenderedPageBreak/>
        <w:t>análisis de los materiales recuperados (</w:t>
      </w:r>
      <w:proofErr w:type="spellStart"/>
      <w:r>
        <w:rPr>
          <w:rFonts w:ascii="Times New Roman" w:eastAsia="Times New Roman" w:hAnsi="Times New Roman" w:cs="Times New Roman"/>
        </w:rPr>
        <w:t>Eguia</w:t>
      </w:r>
      <w:proofErr w:type="spellEnd"/>
      <w:r>
        <w:rPr>
          <w:rFonts w:ascii="Times New Roman" w:eastAsia="Times New Roman" w:hAnsi="Times New Roman" w:cs="Times New Roman"/>
        </w:rPr>
        <w:t xml:space="preserve"> 2019; </w:t>
      </w:r>
      <w:proofErr w:type="spellStart"/>
      <w:r>
        <w:rPr>
          <w:rFonts w:ascii="Times New Roman" w:eastAsia="Times New Roman" w:hAnsi="Times New Roman" w:cs="Times New Roman"/>
        </w:rPr>
        <w:t>Gerola</w:t>
      </w:r>
      <w:proofErr w:type="spellEnd"/>
      <w:r>
        <w:rPr>
          <w:rFonts w:ascii="Times New Roman" w:eastAsia="Times New Roman" w:hAnsi="Times New Roman" w:cs="Times New Roman"/>
        </w:rPr>
        <w:t xml:space="preserve"> 2018). A partir de ellos, hemos reforzado la idea de un lugar habitado de manera permanente en el cual existía una relación de compromiso con el paisaje local, reflejado en el aprovechamiento</w:t>
      </w:r>
      <w:r>
        <w:rPr>
          <w:rFonts w:ascii="Times New Roman" w:eastAsia="Times New Roman" w:hAnsi="Times New Roman" w:cs="Times New Roman"/>
        </w:rPr>
        <w:t xml:space="preserve"> casi exclusivo de recursos locales, inversión en la construcción y mantenimiento de vivienda, presencia de estructuras de producción de alimentos, molienda de plantas domésticas (</w:t>
      </w:r>
      <w:proofErr w:type="spellStart"/>
      <w:r>
        <w:rPr>
          <w:rFonts w:ascii="Times New Roman" w:eastAsia="Times New Roman" w:hAnsi="Times New Roman" w:cs="Times New Roman"/>
        </w:rPr>
        <w:t>Zuccarelli</w:t>
      </w:r>
      <w:proofErr w:type="spellEnd"/>
      <w:r>
        <w:rPr>
          <w:rFonts w:ascii="Times New Roman" w:eastAsia="Times New Roman" w:hAnsi="Times New Roman" w:cs="Times New Roman"/>
        </w:rPr>
        <w:t xml:space="preserve"> 2020; </w:t>
      </w:r>
      <w:proofErr w:type="spellStart"/>
      <w:r>
        <w:rPr>
          <w:rFonts w:ascii="Times New Roman" w:eastAsia="Times New Roman" w:hAnsi="Times New Roman" w:cs="Times New Roman"/>
        </w:rPr>
        <w:t>Eguia</w:t>
      </w:r>
      <w:proofErr w:type="spellEnd"/>
      <w:r>
        <w:rPr>
          <w:rFonts w:ascii="Times New Roman" w:eastAsia="Times New Roman" w:hAnsi="Times New Roman" w:cs="Times New Roman"/>
        </w:rPr>
        <w:t xml:space="preserve"> 2019; </w:t>
      </w:r>
      <w:proofErr w:type="spellStart"/>
      <w:r>
        <w:rPr>
          <w:rFonts w:ascii="Times New Roman" w:eastAsia="Times New Roman" w:hAnsi="Times New Roman" w:cs="Times New Roman"/>
        </w:rPr>
        <w:t>Gerola</w:t>
      </w:r>
      <w:proofErr w:type="spellEnd"/>
      <w:r>
        <w:rPr>
          <w:rFonts w:ascii="Times New Roman" w:eastAsia="Times New Roman" w:hAnsi="Times New Roman" w:cs="Times New Roman"/>
        </w:rPr>
        <w:t xml:space="preserve"> 2018). </w:t>
      </w:r>
    </w:p>
    <w:p w14:paraId="00000035" w14:textId="77777777" w:rsidR="009D11EE" w:rsidRDefault="009D11EE">
      <w:pPr>
        <w:spacing w:after="0"/>
        <w:jc w:val="both"/>
        <w:rPr>
          <w:rFonts w:ascii="Times New Roman" w:eastAsia="Times New Roman" w:hAnsi="Times New Roman" w:cs="Times New Roman"/>
          <w:color w:val="7030A0"/>
        </w:rPr>
      </w:pPr>
    </w:p>
    <w:p w14:paraId="00000036" w14:textId="77777777" w:rsidR="009D11EE" w:rsidRDefault="00B50139">
      <w:pPr>
        <w:spacing w:after="0"/>
        <w:jc w:val="both"/>
        <w:rPr>
          <w:rFonts w:ascii="Times New Roman" w:eastAsia="Times New Roman" w:hAnsi="Times New Roman" w:cs="Times New Roman"/>
          <w:color w:val="0000FF"/>
        </w:rPr>
      </w:pPr>
      <w:r>
        <w:rPr>
          <w:rFonts w:ascii="Times New Roman" w:eastAsia="Times New Roman" w:hAnsi="Times New Roman" w:cs="Times New Roman"/>
        </w:rPr>
        <w:t xml:space="preserve">En cuanto al arte rupestre, se </w:t>
      </w:r>
      <w:r>
        <w:rPr>
          <w:rFonts w:ascii="Times New Roman" w:eastAsia="Times New Roman" w:hAnsi="Times New Roman" w:cs="Times New Roman"/>
        </w:rPr>
        <w:t xml:space="preserve">ha avanzado en una caracterización de las representaciones, soportes y emplazamientos. Hemos registrado más </w:t>
      </w:r>
      <w:r>
        <w:rPr>
          <w:rFonts w:ascii="Times New Roman" w:eastAsia="Times New Roman" w:hAnsi="Times New Roman" w:cs="Times New Roman"/>
          <w:highlight w:val="yellow"/>
        </w:rPr>
        <w:t>de 20 sitios</w:t>
      </w:r>
      <w:r>
        <w:rPr>
          <w:rFonts w:ascii="Times New Roman" w:eastAsia="Times New Roman" w:hAnsi="Times New Roman" w:cs="Times New Roman"/>
        </w:rPr>
        <w:t>, especialmente en la zona de Los Algarrobales y Guayamba, con gran diversidad de motivos (zoomorfos, geométricos, fitomorfos y antropom</w:t>
      </w:r>
      <w:r>
        <w:rPr>
          <w:rFonts w:ascii="Times New Roman" w:eastAsia="Times New Roman" w:hAnsi="Times New Roman" w:cs="Times New Roman"/>
        </w:rPr>
        <w:t xml:space="preserve">orfos) y formas de representación. Junto con la variedad estilística, la superposición de figuras sugiere que ciertos lugares -con acceso, tamaño y visibilidad limitados- fueron reutilizados en distintas épocas. </w:t>
      </w:r>
      <w:sdt>
        <w:sdtPr>
          <w:tag w:val="goog_rdk_8"/>
          <w:id w:val="1841034464"/>
        </w:sdtPr>
        <w:sdtEndPr/>
        <w:sdtContent>
          <w:commentRangeStart w:id="15"/>
        </w:sdtContent>
      </w:sdt>
      <w:r>
        <w:rPr>
          <w:rFonts w:ascii="Times New Roman" w:eastAsia="Times New Roman" w:hAnsi="Times New Roman" w:cs="Times New Roman"/>
        </w:rPr>
        <w:t xml:space="preserve"> </w:t>
      </w:r>
      <w:commentRangeEnd w:id="15"/>
      <w:r>
        <w:commentReference w:id="15"/>
      </w:r>
      <w:r>
        <w:rPr>
          <w:rFonts w:ascii="Times New Roman" w:eastAsia="Times New Roman" w:hAnsi="Times New Roman" w:cs="Times New Roman"/>
        </w:rPr>
        <w:t xml:space="preserve">. En la localidad de Los Algarrobales </w:t>
      </w:r>
      <w:r>
        <w:rPr>
          <w:rFonts w:ascii="Times New Roman" w:eastAsia="Times New Roman" w:hAnsi="Times New Roman" w:cs="Times New Roman"/>
        </w:rPr>
        <w:t>(Dpto. El Alto) se disponen en los sectores medios y superiores de las pequeñas lomadas que surcan la zona, lo cual les otorga buena visibilidad y posibilidades de visualización del entorno. Existe gran diversidad en las características morfológicas y esti</w:t>
      </w:r>
      <w:r>
        <w:rPr>
          <w:rFonts w:ascii="Times New Roman" w:eastAsia="Times New Roman" w:hAnsi="Times New Roman" w:cs="Times New Roman"/>
        </w:rPr>
        <w:t>lísticas de las pinturas distintas formas de cuadrúpedos, ofidios y aves, motivos de puntos alineados y motivos no figurativos tales como círculos concéntricos (Calomino 2018)</w:t>
      </w:r>
      <w:r>
        <w:rPr>
          <w:rFonts w:ascii="Times New Roman" w:eastAsia="Times New Roman" w:hAnsi="Times New Roman" w:cs="Times New Roman"/>
          <w:color w:val="0000FF"/>
        </w:rPr>
        <w:t>.</w:t>
      </w:r>
      <w:sdt>
        <w:sdtPr>
          <w:tag w:val="goog_rdk_9"/>
          <w:id w:val="-1503692"/>
        </w:sdtPr>
        <w:sdtEndPr/>
        <w:sdtContent>
          <w:sdt>
            <w:sdtPr>
              <w:tag w:val="goog_rdk_10"/>
              <w:id w:val="-2113431803"/>
            </w:sdtPr>
            <w:sdtEndPr/>
            <w:sdtContent>
              <w:commentRangeStart w:id="16"/>
            </w:sdtContent>
          </w:sdt>
          <w:ins w:id="17" w:author="Inés" w:date="2020-06-08T22:04:00Z">
            <w:r>
              <w:rPr>
                <w:rFonts w:ascii="Times New Roman" w:eastAsia="Times New Roman" w:hAnsi="Times New Roman" w:cs="Times New Roman"/>
                <w:color w:val="0000FF"/>
              </w:rPr>
              <w:t>VER</w:t>
            </w:r>
          </w:ins>
        </w:sdtContent>
      </w:sdt>
      <w:commentRangeEnd w:id="16"/>
      <w:r>
        <w:commentReference w:id="16"/>
      </w:r>
    </w:p>
    <w:p w14:paraId="00000037" w14:textId="77777777" w:rsidR="009D11EE" w:rsidRDefault="009D11EE">
      <w:pPr>
        <w:widowControl w:val="0"/>
        <w:spacing w:after="0"/>
        <w:jc w:val="both"/>
        <w:rPr>
          <w:rFonts w:ascii="Times New Roman" w:eastAsia="Times New Roman" w:hAnsi="Times New Roman" w:cs="Times New Roman"/>
          <w:color w:val="7030A0"/>
        </w:rPr>
      </w:pPr>
    </w:p>
    <w:p w14:paraId="00000038" w14:textId="77777777" w:rsidR="009D11EE" w:rsidRDefault="00B50139">
      <w:pPr>
        <w:jc w:val="both"/>
        <w:rPr>
          <w:rFonts w:ascii="Times New Roman" w:eastAsia="Times New Roman" w:hAnsi="Times New Roman" w:cs="Times New Roman"/>
          <w:color w:val="0000FF"/>
        </w:rPr>
      </w:pPr>
      <w:r>
        <w:rPr>
          <w:rFonts w:ascii="Times New Roman" w:eastAsia="Times New Roman" w:hAnsi="Times New Roman" w:cs="Times New Roman"/>
          <w:color w:val="7030A0"/>
        </w:rPr>
        <w:t xml:space="preserve">En cuanto a los paisajes aldeanos de las cumbres (Gordillo </w:t>
      </w:r>
      <w:r>
        <w:rPr>
          <w:rFonts w:ascii="Times New Roman" w:eastAsia="Times New Roman" w:hAnsi="Times New Roman" w:cs="Times New Roman"/>
          <w:i/>
          <w:color w:val="7030A0"/>
        </w:rPr>
        <w:t>et al</w:t>
      </w:r>
      <w:r>
        <w:rPr>
          <w:rFonts w:ascii="Times New Roman" w:eastAsia="Times New Roman" w:hAnsi="Times New Roman" w:cs="Times New Roman"/>
          <w:color w:val="7030A0"/>
        </w:rPr>
        <w:t xml:space="preserve"> 2017), el relevamiento de diversos sitios con arquitectura compleja, técnicas de construcción elaboradas (</w:t>
      </w:r>
      <w:proofErr w:type="spellStart"/>
      <w:r>
        <w:rPr>
          <w:rFonts w:ascii="Times New Roman" w:eastAsia="Times New Roman" w:hAnsi="Times New Roman" w:cs="Times New Roman"/>
          <w:color w:val="7030A0"/>
        </w:rPr>
        <w:t>Tobaye</w:t>
      </w:r>
      <w:proofErr w:type="spellEnd"/>
      <w:r>
        <w:rPr>
          <w:rFonts w:ascii="Times New Roman" w:eastAsia="Times New Roman" w:hAnsi="Times New Roman" w:cs="Times New Roman"/>
          <w:color w:val="7030A0"/>
        </w:rPr>
        <w:t xml:space="preserve">, El Carrizal, alguno </w:t>
      </w:r>
      <w:proofErr w:type="spellStart"/>
      <w:r>
        <w:rPr>
          <w:rFonts w:ascii="Times New Roman" w:eastAsia="Times New Roman" w:hAnsi="Times New Roman" w:cs="Times New Roman"/>
          <w:color w:val="7030A0"/>
        </w:rPr>
        <w:t>mas</w:t>
      </w:r>
      <w:proofErr w:type="spellEnd"/>
      <w:r>
        <w:rPr>
          <w:rFonts w:ascii="Times New Roman" w:eastAsia="Times New Roman" w:hAnsi="Times New Roman" w:cs="Times New Roman"/>
          <w:color w:val="7030A0"/>
        </w:rPr>
        <w:t xml:space="preserve"> nuevo</w:t>
      </w:r>
      <w:proofErr w:type="gramStart"/>
      <w:r>
        <w:rPr>
          <w:rFonts w:ascii="Times New Roman" w:eastAsia="Times New Roman" w:hAnsi="Times New Roman" w:cs="Times New Roman"/>
          <w:color w:val="7030A0"/>
        </w:rPr>
        <w:t>?</w:t>
      </w:r>
      <w:proofErr w:type="gramEnd"/>
      <w:r>
        <w:rPr>
          <w:rFonts w:ascii="Times New Roman" w:eastAsia="Times New Roman" w:hAnsi="Times New Roman" w:cs="Times New Roman"/>
          <w:color w:val="7030A0"/>
        </w:rPr>
        <w:t xml:space="preserve">) y, fundamentalmente, los numerosos espacios agrícolas y la manera estrecha en que estos se articulan con las </w:t>
      </w:r>
      <w:r>
        <w:rPr>
          <w:rFonts w:ascii="Times New Roman" w:eastAsia="Times New Roman" w:hAnsi="Times New Roman" w:cs="Times New Roman"/>
          <w:color w:val="7030A0"/>
        </w:rPr>
        <w:t xml:space="preserve">áreas residenciales, refuerzan la idea de espacios de habitación permanente. La problemática del espacio agrario en las cumbres, ha sido desarrollada en la tesis de doctorado de la Dra. </w:t>
      </w:r>
      <w:proofErr w:type="spellStart"/>
      <w:r>
        <w:rPr>
          <w:rFonts w:ascii="Times New Roman" w:eastAsia="Times New Roman" w:hAnsi="Times New Roman" w:cs="Times New Roman"/>
          <w:color w:val="7030A0"/>
        </w:rPr>
        <w:t>Zuccarelli</w:t>
      </w:r>
      <w:proofErr w:type="spellEnd"/>
      <w:r>
        <w:rPr>
          <w:rFonts w:ascii="Times New Roman" w:eastAsia="Times New Roman" w:hAnsi="Times New Roman" w:cs="Times New Roman"/>
          <w:color w:val="7030A0"/>
        </w:rPr>
        <w:t xml:space="preserve"> junto con el estudio del registro arqueobotánico tanto en s</w:t>
      </w:r>
      <w:r>
        <w:rPr>
          <w:rFonts w:ascii="Times New Roman" w:eastAsia="Times New Roman" w:hAnsi="Times New Roman" w:cs="Times New Roman"/>
          <w:color w:val="7030A0"/>
        </w:rPr>
        <w:t>edimentos de estructuras agrícolas como en contextos habitacionales (sedimentos, instrumentos de molienda, cerámica). Estos análisis están siendo conducidos en los sitios de zonas cumbrales y en los de las Selvas Montanas. Estos trabajos serán profundizado</w:t>
      </w:r>
      <w:r>
        <w:rPr>
          <w:rFonts w:ascii="Times New Roman" w:eastAsia="Times New Roman" w:hAnsi="Times New Roman" w:cs="Times New Roman"/>
          <w:color w:val="7030A0"/>
        </w:rPr>
        <w:t xml:space="preserve">s en el marco de un proyecto posdoctoral de Conicet 2020-2022, donde se buscará ampliar y profundizar la caracterización fisicoquímica y los conjuntos de </w:t>
      </w:r>
      <w:proofErr w:type="spellStart"/>
      <w:r>
        <w:rPr>
          <w:rFonts w:ascii="Times New Roman" w:eastAsia="Times New Roman" w:hAnsi="Times New Roman" w:cs="Times New Roman"/>
          <w:color w:val="7030A0"/>
        </w:rPr>
        <w:t>microrrestos</w:t>
      </w:r>
      <w:proofErr w:type="spellEnd"/>
      <w:r>
        <w:rPr>
          <w:rFonts w:ascii="Times New Roman" w:eastAsia="Times New Roman" w:hAnsi="Times New Roman" w:cs="Times New Roman"/>
          <w:color w:val="7030A0"/>
        </w:rPr>
        <w:t xml:space="preserve"> vegetales de los suelos agrícolas de los paisajes </w:t>
      </w:r>
      <w:proofErr w:type="spellStart"/>
      <w:r>
        <w:rPr>
          <w:rFonts w:ascii="Times New Roman" w:eastAsia="Times New Roman" w:hAnsi="Times New Roman" w:cs="Times New Roman"/>
          <w:color w:val="7030A0"/>
        </w:rPr>
        <w:t>agropastoriles</w:t>
      </w:r>
      <w:proofErr w:type="spellEnd"/>
      <w:r>
        <w:rPr>
          <w:rFonts w:ascii="Times New Roman" w:eastAsia="Times New Roman" w:hAnsi="Times New Roman" w:cs="Times New Roman"/>
          <w:color w:val="7030A0"/>
        </w:rPr>
        <w:t xml:space="preserve"> del 1er milenio d.C. de </w:t>
      </w:r>
      <w:r>
        <w:rPr>
          <w:rFonts w:ascii="Times New Roman" w:eastAsia="Times New Roman" w:hAnsi="Times New Roman" w:cs="Times New Roman"/>
          <w:color w:val="7030A0"/>
        </w:rPr>
        <w:t>las sierras de El Alto-Ancasti. Particularmente, se busca identificar las prácticas culturales que dieron origen a los suelos agrícolas a partir del substrato natural y reconocer la variabilidad en los modos de producir suelos agrícolas entre los casos sel</w:t>
      </w:r>
      <w:r>
        <w:rPr>
          <w:rFonts w:ascii="Times New Roman" w:eastAsia="Times New Roman" w:hAnsi="Times New Roman" w:cs="Times New Roman"/>
          <w:color w:val="7030A0"/>
        </w:rPr>
        <w:t>eccionados</w:t>
      </w:r>
    </w:p>
    <w:p w14:paraId="00000039" w14:textId="77777777" w:rsidR="009D11EE" w:rsidRDefault="00B50139">
      <w:pPr>
        <w:widowControl w:val="0"/>
        <w:spacing w:after="0"/>
        <w:jc w:val="both"/>
        <w:rPr>
          <w:rFonts w:ascii="Times New Roman" w:eastAsia="Times New Roman" w:hAnsi="Times New Roman" w:cs="Times New Roman"/>
        </w:rPr>
      </w:pPr>
      <w:r>
        <w:rPr>
          <w:rFonts w:ascii="Times New Roman" w:eastAsia="Times New Roman" w:hAnsi="Times New Roman" w:cs="Times New Roman"/>
        </w:rPr>
        <w:t>Hacia el extremo oriental de El Alto, en el Chaco Semiárido hemos relevado diversos sitios: cuevas y aleros con arte rupestre, afloramientos con morteros, y sitios con arquitectura de piedra de diversas temporalidades. Entre ellos, los más abund</w:t>
      </w:r>
      <w:r>
        <w:rPr>
          <w:rFonts w:ascii="Times New Roman" w:eastAsia="Times New Roman" w:hAnsi="Times New Roman" w:cs="Times New Roman"/>
        </w:rPr>
        <w:t xml:space="preserve">ante son las representaciones rupestres, con </w:t>
      </w:r>
      <w:proofErr w:type="gramStart"/>
      <w:r>
        <w:rPr>
          <w:rFonts w:ascii="Times New Roman" w:eastAsia="Times New Roman" w:hAnsi="Times New Roman" w:cs="Times New Roman"/>
          <w:highlight w:val="yellow"/>
        </w:rPr>
        <w:t>…….</w:t>
      </w:r>
      <w:proofErr w:type="gramEnd"/>
      <w:r>
        <w:rPr>
          <w:rFonts w:ascii="Times New Roman" w:eastAsia="Times New Roman" w:hAnsi="Times New Roman" w:cs="Times New Roman"/>
        </w:rPr>
        <w:t xml:space="preserve"> de cuevas y aleros con arte rupestre, algunos asociados con múltiples morteros fijos y en cercanía a recursos hídricos (</w:t>
      </w:r>
      <w:r>
        <w:rPr>
          <w:rFonts w:ascii="Times New Roman" w:eastAsia="Times New Roman" w:hAnsi="Times New Roman" w:cs="Times New Roman"/>
          <w:highlight w:val="white"/>
        </w:rPr>
        <w:t>Gordillo y Bocelli 2017) se ha registrado arte rupestre en tres sectores: “El Cajón”, “</w:t>
      </w:r>
      <w:r>
        <w:rPr>
          <w:rFonts w:ascii="Times New Roman" w:eastAsia="Times New Roman" w:hAnsi="Times New Roman" w:cs="Times New Roman"/>
          <w:highlight w:val="white"/>
        </w:rPr>
        <w:t xml:space="preserve">La Aguadita” y “Pozos Grandes”. </w:t>
      </w:r>
      <w:r>
        <w:rPr>
          <w:rFonts w:ascii="Times New Roman" w:eastAsia="Times New Roman" w:hAnsi="Times New Roman" w:cs="Times New Roman"/>
        </w:rPr>
        <w:t>En los mismos se exhibe un abanico de diseños rupestres -antropomorfos, geométricos y zoomorfos principalmente- con diferentes características formales, espaciales y vías de tránsito; la disposición de los motivos permite es</w:t>
      </w:r>
      <w:r>
        <w:rPr>
          <w:rFonts w:ascii="Times New Roman" w:eastAsia="Times New Roman" w:hAnsi="Times New Roman" w:cs="Times New Roman"/>
        </w:rPr>
        <w:t xml:space="preserve">tablecer que habrían sido reutilizados a lo largo del tiempo. Estas investigaciones son profundizadas en el marco del proyecto doctoral de S. Bocelli (becario CONICET) se propone un </w:t>
      </w:r>
      <w:r>
        <w:rPr>
          <w:rFonts w:ascii="Times New Roman" w:eastAsia="Times New Roman" w:hAnsi="Times New Roman" w:cs="Times New Roman"/>
          <w:highlight w:val="white"/>
        </w:rPr>
        <w:t>estudio sistemático con descripción y clasificación de los motivos rupestr</w:t>
      </w:r>
      <w:r>
        <w:rPr>
          <w:rFonts w:ascii="Times New Roman" w:eastAsia="Times New Roman" w:hAnsi="Times New Roman" w:cs="Times New Roman"/>
          <w:highlight w:val="white"/>
        </w:rPr>
        <w:t>es y sus emplazamientos en la zona (Bocelli 2017).</w:t>
      </w:r>
      <w:sdt>
        <w:sdtPr>
          <w:tag w:val="goog_rdk_11"/>
          <w:id w:val="1311137240"/>
        </w:sdtPr>
        <w:sdtEndPr/>
        <w:sdtContent>
          <w:commentRangeStart w:id="18"/>
        </w:sdtContent>
      </w:sdt>
      <w:r>
        <w:rPr>
          <w:rFonts w:ascii="Times New Roman" w:eastAsia="Times New Roman" w:hAnsi="Times New Roman" w:cs="Times New Roman"/>
        </w:rPr>
        <w:t xml:space="preserve">  </w:t>
      </w:r>
      <w:commentRangeEnd w:id="18"/>
      <w:r>
        <w:commentReference w:id="18"/>
      </w:r>
    </w:p>
    <w:p w14:paraId="0000003A" w14:textId="77777777" w:rsidR="009D11EE" w:rsidRDefault="009D11EE">
      <w:pPr>
        <w:widowControl w:val="0"/>
        <w:spacing w:after="0"/>
        <w:jc w:val="both"/>
        <w:rPr>
          <w:rFonts w:ascii="Times New Roman" w:eastAsia="Times New Roman" w:hAnsi="Times New Roman" w:cs="Times New Roman"/>
          <w:color w:val="0000FF"/>
        </w:rPr>
      </w:pPr>
    </w:p>
    <w:p w14:paraId="0000003B" w14:textId="77777777" w:rsidR="009D11EE" w:rsidRDefault="00B50139">
      <w:pPr>
        <w:widowControl w:val="0"/>
        <w:spacing w:after="0"/>
        <w:jc w:val="both"/>
        <w:rPr>
          <w:rFonts w:ascii="Times New Roman" w:eastAsia="Times New Roman" w:hAnsi="Times New Roman" w:cs="Times New Roman"/>
        </w:rPr>
      </w:pPr>
      <w:sdt>
        <w:sdtPr>
          <w:tag w:val="goog_rdk_12"/>
          <w:id w:val="-284657335"/>
        </w:sdtPr>
        <w:sdtEndPr/>
        <w:sdtContent>
          <w:commentRangeStart w:id="19"/>
        </w:sdtContent>
      </w:sdt>
      <w:r>
        <w:rPr>
          <w:rFonts w:ascii="Times New Roman" w:eastAsia="Times New Roman" w:hAnsi="Times New Roman" w:cs="Times New Roman"/>
        </w:rPr>
        <w:t>De forma paralela hemos continuado con nuestras investigaciones en el área valliserrana, específicamente en el sitio de La Rinconada. La aplicación de nuevas herramientas de trabajo, sumado a las</w:t>
      </w:r>
      <w:r>
        <w:rPr>
          <w:rFonts w:ascii="Times New Roman" w:eastAsia="Times New Roman" w:hAnsi="Times New Roman" w:cs="Times New Roman"/>
        </w:rPr>
        <w:t xml:space="preserve"> diferentes líneas de análisis nos han permitido profundizar el conocimiento que actualmente se </w:t>
      </w:r>
      <w:r>
        <w:rPr>
          <w:rFonts w:ascii="Times New Roman" w:eastAsia="Times New Roman" w:hAnsi="Times New Roman" w:cs="Times New Roman"/>
        </w:rPr>
        <w:lastRenderedPageBreak/>
        <w:t>tiene sobre las prácticas de abandono y destrucción</w:t>
      </w:r>
      <w:proofErr w:type="gramStart"/>
      <w:r>
        <w:rPr>
          <w:rFonts w:ascii="Times New Roman" w:eastAsia="Times New Roman" w:hAnsi="Times New Roman" w:cs="Times New Roman"/>
        </w:rPr>
        <w:t>,  la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bioarqueología</w:t>
      </w:r>
      <w:proofErr w:type="spellEnd"/>
      <w:r>
        <w:rPr>
          <w:rFonts w:ascii="Times New Roman" w:eastAsia="Times New Roman" w:hAnsi="Times New Roman" w:cs="Times New Roman"/>
        </w:rPr>
        <w:t xml:space="preserve"> y los diversos tratamientos del cuerpo. La presencia de elementos </w:t>
      </w:r>
      <w:proofErr w:type="spellStart"/>
      <w:r>
        <w:rPr>
          <w:rFonts w:ascii="Times New Roman" w:eastAsia="Times New Roman" w:hAnsi="Times New Roman" w:cs="Times New Roman"/>
        </w:rPr>
        <w:t>alóctonos</w:t>
      </w:r>
      <w:proofErr w:type="spellEnd"/>
      <w:r>
        <w:rPr>
          <w:rFonts w:ascii="Times New Roman" w:eastAsia="Times New Roman" w:hAnsi="Times New Roman" w:cs="Times New Roman"/>
        </w:rPr>
        <w:t xml:space="preserve"> en los valle</w:t>
      </w:r>
      <w:r>
        <w:rPr>
          <w:rFonts w:ascii="Times New Roman" w:eastAsia="Times New Roman" w:hAnsi="Times New Roman" w:cs="Times New Roman"/>
        </w:rPr>
        <w:t xml:space="preserve">s también nos permite pensar en </w:t>
      </w:r>
      <w:proofErr w:type="gramStart"/>
      <w:r>
        <w:rPr>
          <w:rFonts w:ascii="Times New Roman" w:eastAsia="Times New Roman" w:hAnsi="Times New Roman" w:cs="Times New Roman"/>
        </w:rPr>
        <w:t>la  vinculación</w:t>
      </w:r>
      <w:proofErr w:type="gramEnd"/>
      <w:r>
        <w:rPr>
          <w:rFonts w:ascii="Times New Roman" w:eastAsia="Times New Roman" w:hAnsi="Times New Roman" w:cs="Times New Roman"/>
        </w:rPr>
        <w:t xml:space="preserve"> de las poblaciones asentadas en el área valliserrana con otros grupos y/o lugares (Prieto y Gordillo 2018). </w:t>
      </w:r>
      <w:commentRangeEnd w:id="19"/>
      <w:r>
        <w:commentReference w:id="19"/>
      </w:r>
      <w:r>
        <w:rPr>
          <w:rFonts w:ascii="Times New Roman" w:eastAsia="Times New Roman" w:hAnsi="Times New Roman" w:cs="Times New Roman"/>
        </w:rPr>
        <w:t>E</w:t>
      </w:r>
      <w:sdt>
        <w:sdtPr>
          <w:tag w:val="goog_rdk_13"/>
          <w:id w:val="1944029018"/>
        </w:sdtPr>
        <w:sdtEndPr/>
        <w:sdtContent>
          <w:commentRangeStart w:id="20"/>
        </w:sdtContent>
      </w:sdt>
      <w:sdt>
        <w:sdtPr>
          <w:tag w:val="goog_rdk_14"/>
          <w:id w:val="-405382372"/>
        </w:sdtPr>
        <w:sdtEndPr/>
        <w:sdtContent>
          <w:commentRangeStart w:id="21"/>
        </w:sdtContent>
      </w:sdt>
      <w:r>
        <w:rPr>
          <w:rFonts w:ascii="Times New Roman" w:eastAsia="Times New Roman" w:hAnsi="Times New Roman" w:cs="Times New Roman"/>
        </w:rPr>
        <w:t>l examen de la ocupación humana en los valles mesotermales, ha permitido profundizar aspecto</w:t>
      </w:r>
      <w:r>
        <w:rPr>
          <w:rFonts w:ascii="Times New Roman" w:eastAsia="Times New Roman" w:hAnsi="Times New Roman" w:cs="Times New Roman"/>
        </w:rPr>
        <w:t>s de su espacialidad y temporalidad, tanto a escala regional como interregional (</w:t>
      </w:r>
      <w:proofErr w:type="spellStart"/>
      <w:r>
        <w:rPr>
          <w:rFonts w:ascii="Times New Roman" w:eastAsia="Times New Roman" w:hAnsi="Times New Roman" w:cs="Times New Roman"/>
        </w:rPr>
        <w:t>Calllegari</w:t>
      </w:r>
      <w:proofErr w:type="spellEnd"/>
      <w:r>
        <w:rPr>
          <w:rFonts w:ascii="Times New Roman" w:eastAsia="Times New Roman" w:hAnsi="Times New Roman" w:cs="Times New Roman"/>
        </w:rPr>
        <w:t>, Gordillo…</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Actualmente, los resultados obtenidos están siendo compa</w:t>
      </w:r>
      <w:commentRangeEnd w:id="21"/>
      <w:r>
        <w:commentReference w:id="21"/>
      </w:r>
      <w:r>
        <w:rPr>
          <w:rFonts w:ascii="Times New Roman" w:eastAsia="Times New Roman" w:hAnsi="Times New Roman" w:cs="Times New Roman"/>
        </w:rPr>
        <w:t>rados con la información presente para regiones más occidentales, trabajadas por Adriana Ca</w:t>
      </w:r>
      <w:r>
        <w:rPr>
          <w:rFonts w:ascii="Times New Roman" w:eastAsia="Times New Roman" w:hAnsi="Times New Roman" w:cs="Times New Roman"/>
        </w:rPr>
        <w:t>llegari y su equipo. En este sentido, y vinculada a la investigación doctoral de Carolina Prieto (Becaria CONICET), están siendo analizados varios objetos de adorno provenientes de los sitios ubicados en el área occidental, con el fin de ahondar en el modo</w:t>
      </w:r>
      <w:r>
        <w:rPr>
          <w:rFonts w:ascii="Times New Roman" w:eastAsia="Times New Roman" w:hAnsi="Times New Roman" w:cs="Times New Roman"/>
        </w:rPr>
        <w:t xml:space="preserve"> en el que fue concebida la persona, el uso y manufactura de adornos, y las prácticas vinculadas a estos. El objetivo es poder comprender los desarrollos particulares dentro de los diferentes sectores del NOA. </w:t>
      </w:r>
      <w:commentRangeEnd w:id="20"/>
      <w:r>
        <w:commentReference w:id="20"/>
      </w:r>
    </w:p>
    <w:p w14:paraId="0000003C" w14:textId="77777777" w:rsidR="009D11EE" w:rsidRDefault="009D11EE">
      <w:pPr>
        <w:widowControl w:val="0"/>
        <w:spacing w:after="0"/>
        <w:jc w:val="both"/>
        <w:rPr>
          <w:rFonts w:ascii="Times New Roman" w:eastAsia="Times New Roman" w:hAnsi="Times New Roman" w:cs="Times New Roman"/>
        </w:rPr>
      </w:pPr>
    </w:p>
    <w:p w14:paraId="0000003D" w14:textId="77777777" w:rsidR="009D11EE" w:rsidRDefault="00B50139">
      <w:pPr>
        <w:widowControl w:val="0"/>
        <w:spacing w:after="0"/>
        <w:jc w:val="both"/>
        <w:rPr>
          <w:rFonts w:ascii="Times New Roman" w:eastAsia="Times New Roman" w:hAnsi="Times New Roman" w:cs="Times New Roman"/>
          <w:color w:val="0000FF"/>
        </w:rPr>
      </w:pPr>
      <w:sdt>
        <w:sdtPr>
          <w:tag w:val="goog_rdk_15"/>
          <w:id w:val="441112549"/>
        </w:sdtPr>
        <w:sdtEndPr/>
        <w:sdtContent>
          <w:commentRangeStart w:id="22"/>
        </w:sdtContent>
      </w:sdt>
      <w:r>
        <w:rPr>
          <w:rFonts w:ascii="Times New Roman" w:eastAsia="Times New Roman" w:hAnsi="Times New Roman" w:cs="Times New Roman"/>
        </w:rPr>
        <w:t xml:space="preserve">Paralelamente, las investigaciones que </w:t>
      </w:r>
      <w:r>
        <w:rPr>
          <w:rFonts w:ascii="Times New Roman" w:eastAsia="Times New Roman" w:hAnsi="Times New Roman" w:cs="Times New Roman"/>
        </w:rPr>
        <w:t>se han ido desarrollando en la zona valliserrana, específicamente en el sitio de La Rinconada, han permitido obtener un importante cuerpo de datos. Por un lado, contamos con información sobre los paisajes sociales en distintas escalas y dimensiones, los cu</w:t>
      </w:r>
      <w:r>
        <w:rPr>
          <w:rFonts w:ascii="Times New Roman" w:eastAsia="Times New Roman" w:hAnsi="Times New Roman" w:cs="Times New Roman"/>
        </w:rPr>
        <w:t>ales están siendo comparados con las investigaciones antes mencionadas, así como con los resultados obtenidos por Adriana Callegari para regiones más occidentales. Asimismo, gracias a la implementación de nuevas herramientas y vías de análisis se han podid</w:t>
      </w:r>
      <w:r>
        <w:rPr>
          <w:rFonts w:ascii="Times New Roman" w:eastAsia="Times New Roman" w:hAnsi="Times New Roman" w:cs="Times New Roman"/>
        </w:rPr>
        <w:t xml:space="preserve">o redefinir y profundizar los resultados obtenidos. Tal es el caso de los análisis de muestras ampliadas de artefactos y </w:t>
      </w:r>
      <w:proofErr w:type="spellStart"/>
      <w:r>
        <w:rPr>
          <w:rFonts w:ascii="Times New Roman" w:eastAsia="Times New Roman" w:hAnsi="Times New Roman" w:cs="Times New Roman"/>
        </w:rPr>
        <w:t>ecofactos</w:t>
      </w:r>
      <w:proofErr w:type="spellEnd"/>
      <w:r>
        <w:rPr>
          <w:rFonts w:ascii="Times New Roman" w:eastAsia="Times New Roman" w:hAnsi="Times New Roman" w:cs="Times New Roman"/>
        </w:rPr>
        <w:t>, de la redefinición de las prácticas de destrucción y de los procesos de abandono, el análisis bioarqueológicos y de práctica</w:t>
      </w:r>
      <w:r>
        <w:rPr>
          <w:rFonts w:ascii="Times New Roman" w:eastAsia="Times New Roman" w:hAnsi="Times New Roman" w:cs="Times New Roman"/>
        </w:rPr>
        <w:t>s mortuorias, el estudio de prácticas y elementos asociados al cuerpo y la definición de persona. Este último tópico se continúa profundizando en el marco de la investigación doctoral de la Lic. Carolina Prieto (Becaria CONICET). En este sentido, se plante</w:t>
      </w:r>
      <w:r>
        <w:rPr>
          <w:rFonts w:ascii="Times New Roman" w:eastAsia="Times New Roman" w:hAnsi="Times New Roman" w:cs="Times New Roman"/>
        </w:rPr>
        <w:t>a ahondar en la información referida a la persona, el uso y manufactura de adornos y las prácticas asociadas a los mismos. También se busca poder comparar los resultados obtenidos con las diferentes áreas de ocupación Aguada. Para esto se incluyen en el an</w:t>
      </w:r>
      <w:r>
        <w:rPr>
          <w:rFonts w:ascii="Times New Roman" w:eastAsia="Times New Roman" w:hAnsi="Times New Roman" w:cs="Times New Roman"/>
        </w:rPr>
        <w:t xml:space="preserve">álisis elementos provenientes de diferentes sectores del NOA, de modo tal de poder comprender los desarrollos particulares en cada área.            Asimismo, el examen de la ocupación humana en los valles mesotermales, ha permitido profundizar aspectos de </w:t>
      </w:r>
      <w:r>
        <w:rPr>
          <w:rFonts w:ascii="Times New Roman" w:eastAsia="Times New Roman" w:hAnsi="Times New Roman" w:cs="Times New Roman"/>
        </w:rPr>
        <w:t>su espacialidad y temporalidad, tanto a escala regional como interregional (</w:t>
      </w:r>
      <w:proofErr w:type="spellStart"/>
      <w:r>
        <w:rPr>
          <w:rFonts w:ascii="Times New Roman" w:eastAsia="Times New Roman" w:hAnsi="Times New Roman" w:cs="Times New Roman"/>
        </w:rPr>
        <w:t>Calllegari</w:t>
      </w:r>
      <w:proofErr w:type="spellEnd"/>
      <w:r>
        <w:rPr>
          <w:rFonts w:ascii="Times New Roman" w:eastAsia="Times New Roman" w:hAnsi="Times New Roman" w:cs="Times New Roman"/>
        </w:rPr>
        <w:t>, Gordillo…</w:t>
      </w:r>
      <w:proofErr w:type="gramStart"/>
      <w:r>
        <w:rPr>
          <w:rFonts w:ascii="Times New Roman" w:eastAsia="Times New Roman" w:hAnsi="Times New Roman" w:cs="Times New Roman"/>
        </w:rPr>
        <w:t>.)</w:t>
      </w:r>
      <w:proofErr w:type="gramEnd"/>
      <w:r>
        <w:rPr>
          <w:rFonts w:ascii="Times New Roman" w:eastAsia="Times New Roman" w:hAnsi="Times New Roman" w:cs="Times New Roman"/>
          <w:color w:val="0000FF"/>
        </w:rPr>
        <w:t>.</w:t>
      </w:r>
      <w:sdt>
        <w:sdtPr>
          <w:tag w:val="goog_rdk_16"/>
          <w:id w:val="-610195529"/>
        </w:sdtPr>
        <w:sdtEndPr/>
        <w:sdtContent>
          <w:ins w:id="23" w:author="Inés" w:date="2020-06-08T21:10:00Z">
            <w:r>
              <w:rPr>
                <w:rFonts w:ascii="Times New Roman" w:eastAsia="Times New Roman" w:hAnsi="Times New Roman" w:cs="Times New Roman"/>
                <w:color w:val="0000FF"/>
              </w:rPr>
              <w:t xml:space="preserve">  </w:t>
            </w:r>
          </w:ins>
        </w:sdtContent>
      </w:sdt>
      <w:r>
        <w:rPr>
          <w:rFonts w:ascii="Times New Roman" w:eastAsia="Times New Roman" w:hAnsi="Times New Roman" w:cs="Times New Roman"/>
        </w:rPr>
        <w:t xml:space="preserve">     </w:t>
      </w:r>
      <w:commentRangeEnd w:id="22"/>
      <w:r>
        <w:commentReference w:id="22"/>
      </w:r>
    </w:p>
    <w:p w14:paraId="0000003E" w14:textId="77777777" w:rsidR="009D11EE" w:rsidRDefault="009D11EE">
      <w:pPr>
        <w:widowControl w:val="0"/>
        <w:spacing w:after="0"/>
        <w:jc w:val="both"/>
        <w:rPr>
          <w:rFonts w:ascii="Times New Roman" w:eastAsia="Times New Roman" w:hAnsi="Times New Roman" w:cs="Times New Roman"/>
          <w:color w:val="0000FF"/>
        </w:rPr>
      </w:pPr>
    </w:p>
    <w:p w14:paraId="0000003F" w14:textId="77777777" w:rsidR="009D11EE" w:rsidRDefault="00B50139">
      <w:pPr>
        <w:widowControl w:val="0"/>
        <w:spacing w:after="0"/>
        <w:jc w:val="both"/>
        <w:rPr>
          <w:rFonts w:ascii="Times New Roman" w:eastAsia="Times New Roman" w:hAnsi="Times New Roman" w:cs="Times New Roman"/>
        </w:rPr>
      </w:pPr>
      <w:bookmarkStart w:id="24" w:name="_heading=h.gjdgxs" w:colFirst="0" w:colLast="0"/>
      <w:bookmarkEnd w:id="24"/>
      <w:r>
        <w:rPr>
          <w:rFonts w:ascii="Times New Roman" w:eastAsia="Times New Roman" w:hAnsi="Times New Roman" w:cs="Times New Roman"/>
        </w:rPr>
        <w:t>En cuanto a la transferencia de resultados, nuestro equipo participa activamente, en conjunto con otros equipos de la zona, en la puesta en marcha y realización del Centro de Interpretación de la localidad de Guayamba. Actualmente, en el marco de la Beca P</w:t>
      </w:r>
      <w:r>
        <w:rPr>
          <w:rFonts w:ascii="Times New Roman" w:eastAsia="Times New Roman" w:hAnsi="Times New Roman" w:cs="Times New Roman"/>
        </w:rPr>
        <w:t xml:space="preserve">osdoctoral de Luciana </w:t>
      </w:r>
      <w:proofErr w:type="spellStart"/>
      <w:r>
        <w:rPr>
          <w:rFonts w:ascii="Times New Roman" w:eastAsia="Times New Roman" w:hAnsi="Times New Roman" w:cs="Times New Roman"/>
        </w:rPr>
        <w:t>Eguia</w:t>
      </w:r>
      <w:proofErr w:type="spellEnd"/>
      <w:r>
        <w:rPr>
          <w:rFonts w:ascii="Times New Roman" w:eastAsia="Times New Roman" w:hAnsi="Times New Roman" w:cs="Times New Roman"/>
        </w:rPr>
        <w:t>, se espera poder profundizar la línea de investigación que se ocupa de la puesta en valor del patrimonio histórico, cultural y natural, interpretando el paisaje local del este de Catamarca y vinculando los usos actuales de los p</w:t>
      </w:r>
      <w:r>
        <w:rPr>
          <w:rFonts w:ascii="Times New Roman" w:eastAsia="Times New Roman" w:hAnsi="Times New Roman" w:cs="Times New Roman"/>
        </w:rPr>
        <w:t xml:space="preserve">obladores con los pasados. Estas actividades están en consonancia, también, con las tareas realizadas por el equipo en la localidad de Tapso, en relación al Museo Histórico de Tapso y las actividades regulares con la comunidad escolar. </w:t>
      </w:r>
    </w:p>
    <w:p w14:paraId="00000040" w14:textId="77777777" w:rsidR="009D11EE" w:rsidRDefault="00B50139">
      <w:pPr>
        <w:widowControl w:val="0"/>
        <w:spacing w:after="0"/>
        <w:jc w:val="both"/>
        <w:rPr>
          <w:rFonts w:ascii="Times New Roman" w:eastAsia="Times New Roman" w:hAnsi="Times New Roman" w:cs="Times New Roman"/>
          <w:color w:val="0000FF"/>
        </w:rPr>
      </w:pPr>
      <w:r>
        <w:rPr>
          <w:rFonts w:ascii="Times New Roman" w:eastAsia="Times New Roman" w:hAnsi="Times New Roman" w:cs="Times New Roman"/>
          <w:color w:val="0000FF"/>
        </w:rPr>
        <w:t xml:space="preserve"> </w:t>
      </w:r>
    </w:p>
    <w:p w14:paraId="00000041" w14:textId="77777777" w:rsidR="009D11EE" w:rsidRDefault="00B50139">
      <w:pPr>
        <w:widowControl w:val="0"/>
        <w:spacing w:after="0"/>
        <w:jc w:val="both"/>
        <w:rPr>
          <w:rFonts w:ascii="Times New Roman" w:eastAsia="Times New Roman" w:hAnsi="Times New Roman" w:cs="Times New Roman"/>
        </w:rPr>
      </w:pPr>
      <w:r>
        <w:rPr>
          <w:rFonts w:ascii="Times New Roman" w:eastAsia="Times New Roman" w:hAnsi="Times New Roman" w:cs="Times New Roman"/>
        </w:rPr>
        <w:t>Durante el año 20</w:t>
      </w:r>
      <w:r>
        <w:rPr>
          <w:rFonts w:ascii="Times New Roman" w:eastAsia="Times New Roman" w:hAnsi="Times New Roman" w:cs="Times New Roman"/>
        </w:rPr>
        <w:t>19 también se ha comenzado a experimentar con fotogrametría, a partir de la utilización de diferentes softwares. Como resultado se han logrado recrear algunas piezas cerámicas (vasijas y adornos) del sitio La Rinconada. Este tipo de herramientas nos permit</w:t>
      </w:r>
      <w:r>
        <w:rPr>
          <w:rFonts w:ascii="Times New Roman" w:eastAsia="Times New Roman" w:hAnsi="Times New Roman" w:cs="Times New Roman"/>
        </w:rPr>
        <w:t>en acercar los resultados de nuestro trabajo a la comunidad educativa y científica (Prieto y Ares 2019).</w:t>
      </w:r>
    </w:p>
    <w:p w14:paraId="00000042" w14:textId="77777777" w:rsidR="009D11EE" w:rsidRDefault="009D11EE">
      <w:pPr>
        <w:widowControl w:val="0"/>
        <w:spacing w:after="0"/>
        <w:jc w:val="both"/>
        <w:rPr>
          <w:rFonts w:ascii="Times New Roman" w:eastAsia="Times New Roman" w:hAnsi="Times New Roman" w:cs="Times New Roman"/>
        </w:rPr>
      </w:pPr>
    </w:p>
    <w:p w14:paraId="00000043" w14:textId="77777777" w:rsidR="009D11EE" w:rsidRDefault="00B50139">
      <w:pPr>
        <w:widowControl w:val="0"/>
        <w:spacing w:after="0"/>
        <w:jc w:val="both"/>
        <w:rPr>
          <w:rFonts w:ascii="Times New Roman" w:eastAsia="Times New Roman" w:hAnsi="Times New Roman" w:cs="Times New Roman"/>
          <w:color w:val="0000FF"/>
        </w:rPr>
      </w:pPr>
      <w:r>
        <w:rPr>
          <w:rFonts w:ascii="Times New Roman" w:eastAsia="Times New Roman" w:hAnsi="Times New Roman" w:cs="Times New Roman"/>
          <w:color w:val="0000FF"/>
        </w:rPr>
        <w:t>Paralelamente</w:t>
      </w:r>
      <w:sdt>
        <w:sdtPr>
          <w:tag w:val="goog_rdk_17"/>
          <w:id w:val="122196539"/>
        </w:sdtPr>
        <w:sdtEndPr/>
        <w:sdtContent>
          <w:ins w:id="25" w:author="Inés" w:date="2020-06-08T21:21:00Z">
            <w:r>
              <w:rPr>
                <w:rFonts w:ascii="Times New Roman" w:eastAsia="Times New Roman" w:hAnsi="Times New Roman" w:cs="Times New Roman"/>
                <w:color w:val="0000FF"/>
              </w:rPr>
              <w:t xml:space="preserve"> </w:t>
            </w:r>
          </w:ins>
        </w:sdtContent>
      </w:sdt>
      <w:r>
        <w:rPr>
          <w:rFonts w:ascii="Times New Roman" w:eastAsia="Times New Roman" w:hAnsi="Times New Roman" w:cs="Times New Roman"/>
          <w:color w:val="0000FF"/>
        </w:rPr>
        <w:t xml:space="preserve">varios miembros del equipo se especializan en líneas de trabajo enmarcadas dentro de </w:t>
      </w:r>
      <w:r>
        <w:rPr>
          <w:rFonts w:ascii="Times New Roman" w:eastAsia="Times New Roman" w:hAnsi="Times New Roman" w:cs="Times New Roman"/>
          <w:color w:val="0000FF"/>
        </w:rPr>
        <w:lastRenderedPageBreak/>
        <w:t>la Arqueología del Paisaje y sus diferentes probl</w:t>
      </w:r>
      <w:r>
        <w:rPr>
          <w:rFonts w:ascii="Times New Roman" w:eastAsia="Times New Roman" w:hAnsi="Times New Roman" w:cs="Times New Roman"/>
          <w:color w:val="0000FF"/>
        </w:rPr>
        <w:t xml:space="preserve">emáticas a través de investigaciones de larga trayectoria realizadas en distintos ámbitos andinos (ver </w:t>
      </w:r>
      <w:proofErr w:type="spellStart"/>
      <w:r>
        <w:rPr>
          <w:rFonts w:ascii="Times New Roman" w:eastAsia="Times New Roman" w:hAnsi="Times New Roman" w:cs="Times New Roman"/>
          <w:i/>
          <w:color w:val="0000FF"/>
        </w:rPr>
        <w:t>Curriculum</w:t>
      </w:r>
      <w:proofErr w:type="spellEnd"/>
      <w:r>
        <w:rPr>
          <w:rFonts w:ascii="Times New Roman" w:eastAsia="Times New Roman" w:hAnsi="Times New Roman" w:cs="Times New Roman"/>
          <w:i/>
          <w:color w:val="0000FF"/>
        </w:rPr>
        <w:t xml:space="preserve"> Vitae</w:t>
      </w:r>
      <w:r>
        <w:rPr>
          <w:rFonts w:ascii="Times New Roman" w:eastAsia="Times New Roman" w:hAnsi="Times New Roman" w:cs="Times New Roman"/>
          <w:color w:val="0000FF"/>
        </w:rPr>
        <w:t xml:space="preserve"> de Gordillo, Callegari y </w:t>
      </w:r>
      <w:proofErr w:type="spellStart"/>
      <w:r>
        <w:rPr>
          <w:rFonts w:ascii="Times New Roman" w:eastAsia="Times New Roman" w:hAnsi="Times New Roman" w:cs="Times New Roman"/>
          <w:color w:val="0000FF"/>
        </w:rPr>
        <w:t>Vaquer</w:t>
      </w:r>
      <w:proofErr w:type="spellEnd"/>
      <w:r>
        <w:rPr>
          <w:rFonts w:ascii="Times New Roman" w:eastAsia="Times New Roman" w:hAnsi="Times New Roman" w:cs="Times New Roman"/>
          <w:color w:val="0000FF"/>
        </w:rPr>
        <w:t xml:space="preserve">). </w:t>
      </w:r>
    </w:p>
    <w:p w14:paraId="00000044" w14:textId="77777777" w:rsidR="009D11EE" w:rsidRDefault="009D11EE">
      <w:pPr>
        <w:rPr>
          <w:rFonts w:ascii="Times New Roman" w:eastAsia="Times New Roman" w:hAnsi="Times New Roman" w:cs="Times New Roman"/>
        </w:rPr>
      </w:pPr>
    </w:p>
    <w:p w14:paraId="00000045" w14:textId="77777777" w:rsidR="009D11EE" w:rsidRDefault="009D11EE">
      <w:pPr>
        <w:spacing w:after="240" w:line="240" w:lineRule="auto"/>
        <w:rPr>
          <w:rFonts w:ascii="Times New Roman" w:eastAsia="Times New Roman" w:hAnsi="Times New Roman" w:cs="Times New Roman"/>
          <w:color w:val="FF0000"/>
          <w:sz w:val="24"/>
          <w:szCs w:val="24"/>
        </w:rPr>
      </w:pPr>
      <w:bookmarkStart w:id="26" w:name="_heading=h.30j0zll" w:colFirst="0" w:colLast="0"/>
      <w:bookmarkEnd w:id="26"/>
    </w:p>
    <w:p w14:paraId="00000046"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2.5 Cronograma de actividades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b/>
      </w:r>
    </w:p>
    <w:p w14:paraId="00000047"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tbl>
      <w:tblPr>
        <w:tblStyle w:val="a1"/>
        <w:tblW w:w="4621" w:type="dxa"/>
        <w:jc w:val="right"/>
        <w:tblInd w:w="0" w:type="dxa"/>
        <w:tblLayout w:type="fixed"/>
        <w:tblLook w:val="0400" w:firstRow="0" w:lastRow="0" w:firstColumn="0" w:lastColumn="0" w:noHBand="0" w:noVBand="1"/>
      </w:tblPr>
      <w:tblGrid>
        <w:gridCol w:w="1141"/>
        <w:gridCol w:w="260"/>
        <w:gridCol w:w="260"/>
        <w:gridCol w:w="260"/>
        <w:gridCol w:w="260"/>
        <w:gridCol w:w="260"/>
        <w:gridCol w:w="260"/>
        <w:gridCol w:w="260"/>
        <w:gridCol w:w="260"/>
        <w:gridCol w:w="260"/>
        <w:gridCol w:w="380"/>
        <w:gridCol w:w="380"/>
        <w:gridCol w:w="380"/>
      </w:tblGrid>
      <w:tr w:rsidR="009D11EE" w14:paraId="1FB243F7" w14:textId="77777777">
        <w:trPr>
          <w:jc w:val="right"/>
        </w:trPr>
        <w:tc>
          <w:tcPr>
            <w:tcW w:w="1141" w:type="dxa"/>
            <w:tcBorders>
              <w:top w:val="single" w:sz="4" w:space="0" w:color="000000"/>
              <w:left w:val="single" w:sz="4" w:space="0" w:color="000000"/>
              <w:bottom w:val="single" w:sz="4" w:space="0" w:color="000000"/>
              <w:right w:val="single" w:sz="4" w:space="0" w:color="000000"/>
            </w:tcBorders>
            <w:shd w:val="clear" w:color="auto" w:fill="FFFF00"/>
            <w:tcMar>
              <w:top w:w="0" w:type="dxa"/>
              <w:left w:w="70" w:type="dxa"/>
              <w:bottom w:w="0" w:type="dxa"/>
              <w:right w:w="70" w:type="dxa"/>
            </w:tcMar>
          </w:tcPr>
          <w:p w14:paraId="00000048" w14:textId="77777777" w:rsidR="009D11EE" w:rsidRDefault="00B501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Actividad</w:t>
            </w:r>
          </w:p>
        </w:tc>
        <w:tc>
          <w:tcPr>
            <w:tcW w:w="3480" w:type="dxa"/>
            <w:gridSpan w:val="12"/>
            <w:tcBorders>
              <w:top w:val="single" w:sz="4" w:space="0" w:color="000000"/>
              <w:left w:val="single" w:sz="4" w:space="0" w:color="000000"/>
              <w:bottom w:val="single" w:sz="4" w:space="0" w:color="000000"/>
              <w:right w:val="single" w:sz="4" w:space="0" w:color="000000"/>
            </w:tcBorders>
            <w:shd w:val="clear" w:color="auto" w:fill="FFFF00"/>
            <w:tcMar>
              <w:top w:w="0" w:type="dxa"/>
              <w:left w:w="70" w:type="dxa"/>
              <w:bottom w:w="0" w:type="dxa"/>
              <w:right w:w="70" w:type="dxa"/>
            </w:tcMar>
          </w:tcPr>
          <w:p w14:paraId="00000049" w14:textId="77777777" w:rsidR="009D11EE" w:rsidRDefault="00B501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Meses año 2021</w:t>
            </w:r>
          </w:p>
        </w:tc>
      </w:tr>
      <w:tr w:rsidR="009D11EE" w14:paraId="14E61D58" w14:textId="77777777">
        <w:trPr>
          <w:jc w:val="right"/>
        </w:trPr>
        <w:tc>
          <w:tcPr>
            <w:tcW w:w="1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55"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56"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57"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58"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59"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5A"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5B"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5C"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5D"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5E"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p>
        </w:tc>
        <w:tc>
          <w:tcPr>
            <w:tcW w:w="3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5F"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c>
          <w:tcPr>
            <w:tcW w:w="3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60"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w:t>
            </w:r>
          </w:p>
        </w:tc>
        <w:tc>
          <w:tcPr>
            <w:tcW w:w="3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61"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p>
        </w:tc>
      </w:tr>
      <w:tr w:rsidR="009D11EE" w14:paraId="5B007ECD" w14:textId="77777777">
        <w:trPr>
          <w:jc w:val="right"/>
        </w:trPr>
        <w:tc>
          <w:tcPr>
            <w:tcW w:w="1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62"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63"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64"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65"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66"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67"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68"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69"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6A"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6B" w14:textId="77777777" w:rsidR="009D11EE" w:rsidRDefault="009D11EE">
            <w:pPr>
              <w:spacing w:after="0" w:line="240" w:lineRule="auto"/>
              <w:rPr>
                <w:rFonts w:ascii="Times New Roman" w:eastAsia="Times New Roman" w:hAnsi="Times New Roman" w:cs="Times New Roman"/>
                <w:sz w:val="24"/>
                <w:szCs w:val="24"/>
              </w:rPr>
            </w:pPr>
          </w:p>
        </w:tc>
        <w:tc>
          <w:tcPr>
            <w:tcW w:w="3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6C" w14:textId="77777777" w:rsidR="009D11EE" w:rsidRDefault="009D11EE">
            <w:pPr>
              <w:spacing w:after="0" w:line="240" w:lineRule="auto"/>
              <w:rPr>
                <w:rFonts w:ascii="Times New Roman" w:eastAsia="Times New Roman" w:hAnsi="Times New Roman" w:cs="Times New Roman"/>
                <w:sz w:val="24"/>
                <w:szCs w:val="24"/>
              </w:rPr>
            </w:pPr>
          </w:p>
        </w:tc>
        <w:tc>
          <w:tcPr>
            <w:tcW w:w="3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6D" w14:textId="77777777" w:rsidR="009D11EE" w:rsidRDefault="009D11EE">
            <w:pPr>
              <w:spacing w:after="0" w:line="240" w:lineRule="auto"/>
              <w:rPr>
                <w:rFonts w:ascii="Times New Roman" w:eastAsia="Times New Roman" w:hAnsi="Times New Roman" w:cs="Times New Roman"/>
                <w:sz w:val="24"/>
                <w:szCs w:val="24"/>
              </w:rPr>
            </w:pPr>
          </w:p>
        </w:tc>
        <w:tc>
          <w:tcPr>
            <w:tcW w:w="3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6E" w14:textId="77777777" w:rsidR="009D11EE" w:rsidRDefault="009D11EE">
            <w:pPr>
              <w:spacing w:after="0" w:line="240" w:lineRule="auto"/>
              <w:rPr>
                <w:rFonts w:ascii="Times New Roman" w:eastAsia="Times New Roman" w:hAnsi="Times New Roman" w:cs="Times New Roman"/>
                <w:sz w:val="24"/>
                <w:szCs w:val="24"/>
              </w:rPr>
            </w:pPr>
          </w:p>
        </w:tc>
      </w:tr>
      <w:tr w:rsidR="009D11EE" w14:paraId="3D0D6367" w14:textId="77777777">
        <w:trPr>
          <w:jc w:val="right"/>
        </w:trPr>
        <w:tc>
          <w:tcPr>
            <w:tcW w:w="1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6F"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70"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71"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72"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73"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74"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75"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76"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77"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78" w14:textId="77777777" w:rsidR="009D11EE" w:rsidRDefault="009D11EE">
            <w:pPr>
              <w:spacing w:after="0" w:line="240" w:lineRule="auto"/>
              <w:rPr>
                <w:rFonts w:ascii="Times New Roman" w:eastAsia="Times New Roman" w:hAnsi="Times New Roman" w:cs="Times New Roman"/>
                <w:sz w:val="24"/>
                <w:szCs w:val="24"/>
              </w:rPr>
            </w:pPr>
          </w:p>
        </w:tc>
        <w:tc>
          <w:tcPr>
            <w:tcW w:w="3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79" w14:textId="77777777" w:rsidR="009D11EE" w:rsidRDefault="009D11EE">
            <w:pPr>
              <w:spacing w:after="0" w:line="240" w:lineRule="auto"/>
              <w:rPr>
                <w:rFonts w:ascii="Times New Roman" w:eastAsia="Times New Roman" w:hAnsi="Times New Roman" w:cs="Times New Roman"/>
                <w:sz w:val="24"/>
                <w:szCs w:val="24"/>
              </w:rPr>
            </w:pPr>
          </w:p>
        </w:tc>
        <w:tc>
          <w:tcPr>
            <w:tcW w:w="3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7A" w14:textId="77777777" w:rsidR="009D11EE" w:rsidRDefault="009D11EE">
            <w:pPr>
              <w:spacing w:after="0" w:line="240" w:lineRule="auto"/>
              <w:rPr>
                <w:rFonts w:ascii="Times New Roman" w:eastAsia="Times New Roman" w:hAnsi="Times New Roman" w:cs="Times New Roman"/>
                <w:sz w:val="24"/>
                <w:szCs w:val="24"/>
              </w:rPr>
            </w:pPr>
          </w:p>
        </w:tc>
        <w:tc>
          <w:tcPr>
            <w:tcW w:w="3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7B" w14:textId="77777777" w:rsidR="009D11EE" w:rsidRDefault="009D11EE">
            <w:pPr>
              <w:spacing w:after="0" w:line="240" w:lineRule="auto"/>
              <w:rPr>
                <w:rFonts w:ascii="Times New Roman" w:eastAsia="Times New Roman" w:hAnsi="Times New Roman" w:cs="Times New Roman"/>
                <w:sz w:val="24"/>
                <w:szCs w:val="24"/>
              </w:rPr>
            </w:pPr>
          </w:p>
        </w:tc>
      </w:tr>
      <w:tr w:rsidR="009D11EE" w14:paraId="45AB3398" w14:textId="77777777">
        <w:trPr>
          <w:jc w:val="right"/>
        </w:trPr>
        <w:tc>
          <w:tcPr>
            <w:tcW w:w="1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7C"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7D"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7E"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7F"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80"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81"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82"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83"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84"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85" w14:textId="77777777" w:rsidR="009D11EE" w:rsidRDefault="009D11EE">
            <w:pPr>
              <w:spacing w:after="0" w:line="240" w:lineRule="auto"/>
              <w:rPr>
                <w:rFonts w:ascii="Times New Roman" w:eastAsia="Times New Roman" w:hAnsi="Times New Roman" w:cs="Times New Roman"/>
                <w:sz w:val="24"/>
                <w:szCs w:val="24"/>
              </w:rPr>
            </w:pPr>
          </w:p>
        </w:tc>
        <w:tc>
          <w:tcPr>
            <w:tcW w:w="3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86" w14:textId="77777777" w:rsidR="009D11EE" w:rsidRDefault="009D11EE">
            <w:pPr>
              <w:spacing w:after="0" w:line="240" w:lineRule="auto"/>
              <w:rPr>
                <w:rFonts w:ascii="Times New Roman" w:eastAsia="Times New Roman" w:hAnsi="Times New Roman" w:cs="Times New Roman"/>
                <w:sz w:val="24"/>
                <w:szCs w:val="24"/>
              </w:rPr>
            </w:pPr>
          </w:p>
        </w:tc>
        <w:tc>
          <w:tcPr>
            <w:tcW w:w="3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87" w14:textId="77777777" w:rsidR="009D11EE" w:rsidRDefault="009D11EE">
            <w:pPr>
              <w:spacing w:after="0" w:line="240" w:lineRule="auto"/>
              <w:rPr>
                <w:rFonts w:ascii="Times New Roman" w:eastAsia="Times New Roman" w:hAnsi="Times New Roman" w:cs="Times New Roman"/>
                <w:sz w:val="24"/>
                <w:szCs w:val="24"/>
              </w:rPr>
            </w:pPr>
          </w:p>
        </w:tc>
        <w:tc>
          <w:tcPr>
            <w:tcW w:w="3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88" w14:textId="77777777" w:rsidR="009D11EE" w:rsidRDefault="009D11EE">
            <w:pPr>
              <w:spacing w:after="0" w:line="240" w:lineRule="auto"/>
              <w:rPr>
                <w:rFonts w:ascii="Times New Roman" w:eastAsia="Times New Roman" w:hAnsi="Times New Roman" w:cs="Times New Roman"/>
                <w:sz w:val="24"/>
                <w:szCs w:val="24"/>
              </w:rPr>
            </w:pPr>
          </w:p>
        </w:tc>
      </w:tr>
      <w:tr w:rsidR="009D11EE" w14:paraId="53E72B81" w14:textId="77777777">
        <w:trPr>
          <w:jc w:val="right"/>
        </w:trPr>
        <w:tc>
          <w:tcPr>
            <w:tcW w:w="1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89"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8A"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8B"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8C"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8D"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8E"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8F"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90"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91" w14:textId="77777777" w:rsidR="009D11EE" w:rsidRDefault="009D11EE">
            <w:pPr>
              <w:spacing w:after="0" w:line="240" w:lineRule="auto"/>
              <w:rPr>
                <w:rFonts w:ascii="Times New Roman" w:eastAsia="Times New Roman" w:hAnsi="Times New Roman" w:cs="Times New Roman"/>
                <w:sz w:val="24"/>
                <w:szCs w:val="24"/>
              </w:rPr>
            </w:pPr>
          </w:p>
        </w:tc>
        <w:tc>
          <w:tcPr>
            <w:tcW w:w="26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92" w14:textId="77777777" w:rsidR="009D11EE" w:rsidRDefault="009D11EE">
            <w:pPr>
              <w:spacing w:after="0" w:line="240" w:lineRule="auto"/>
              <w:rPr>
                <w:rFonts w:ascii="Times New Roman" w:eastAsia="Times New Roman" w:hAnsi="Times New Roman" w:cs="Times New Roman"/>
                <w:sz w:val="24"/>
                <w:szCs w:val="24"/>
              </w:rPr>
            </w:pPr>
          </w:p>
        </w:tc>
        <w:tc>
          <w:tcPr>
            <w:tcW w:w="3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93" w14:textId="77777777" w:rsidR="009D11EE" w:rsidRDefault="009D11EE">
            <w:pPr>
              <w:spacing w:after="0" w:line="240" w:lineRule="auto"/>
              <w:rPr>
                <w:rFonts w:ascii="Times New Roman" w:eastAsia="Times New Roman" w:hAnsi="Times New Roman" w:cs="Times New Roman"/>
                <w:sz w:val="24"/>
                <w:szCs w:val="24"/>
              </w:rPr>
            </w:pPr>
          </w:p>
        </w:tc>
        <w:tc>
          <w:tcPr>
            <w:tcW w:w="3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94" w14:textId="77777777" w:rsidR="009D11EE" w:rsidRDefault="009D11EE">
            <w:pPr>
              <w:spacing w:after="0" w:line="240" w:lineRule="auto"/>
              <w:rPr>
                <w:rFonts w:ascii="Times New Roman" w:eastAsia="Times New Roman" w:hAnsi="Times New Roman" w:cs="Times New Roman"/>
                <w:sz w:val="24"/>
                <w:szCs w:val="24"/>
              </w:rPr>
            </w:pPr>
          </w:p>
        </w:tc>
        <w:tc>
          <w:tcPr>
            <w:tcW w:w="38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000095" w14:textId="77777777" w:rsidR="009D11EE" w:rsidRDefault="009D11EE">
            <w:pPr>
              <w:spacing w:after="0" w:line="240" w:lineRule="auto"/>
              <w:rPr>
                <w:rFonts w:ascii="Times New Roman" w:eastAsia="Times New Roman" w:hAnsi="Times New Roman" w:cs="Times New Roman"/>
                <w:sz w:val="24"/>
                <w:szCs w:val="24"/>
              </w:rPr>
            </w:pPr>
          </w:p>
        </w:tc>
      </w:tr>
    </w:tbl>
    <w:p w14:paraId="00000096" w14:textId="77777777" w:rsidR="009D11EE" w:rsidRDefault="009D11EE">
      <w:pPr>
        <w:spacing w:after="0" w:line="240" w:lineRule="auto"/>
        <w:rPr>
          <w:rFonts w:ascii="Times New Roman" w:eastAsia="Times New Roman" w:hAnsi="Times New Roman" w:cs="Times New Roman"/>
          <w:sz w:val="24"/>
          <w:szCs w:val="24"/>
        </w:rPr>
      </w:pPr>
    </w:p>
    <w:p w14:paraId="00000097" w14:textId="77777777" w:rsidR="009D11EE" w:rsidRDefault="00B501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2.6 Bibliografía: </w:t>
      </w:r>
    </w:p>
    <w:p w14:paraId="00000098" w14:textId="77777777" w:rsidR="009D11EE" w:rsidRDefault="009D11EE"/>
    <w:sectPr w:rsidR="009D11EE">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Inés" w:date="2020-06-08T21:38:00Z" w:initials="">
    <w:p w14:paraId="00000099"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ESTO HAY QUE PENSARLO BIEN, YA QUE NECESITAMOS TRABAJO DE CAMPO SIENDO EVIDENTE QUE EN 2019 Y 20202 NO LO HICIMOS….</w:t>
      </w:r>
    </w:p>
  </w:comment>
  <w:comment w:id="4" w:author="Usuario de Windows" w:date="2020-05-25T12:55:00Z" w:initials="">
    <w:p w14:paraId="000000B0"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PUEDE REFORMULAR EN UN SOLO OBJETIVO DE MENOR ALCANCE- EN ESTE PERIODO SE LO VA A FOCALIZAR EN EL ESPACIO DE MOLIENDA</w:t>
      </w:r>
    </w:p>
  </w:comment>
  <w:comment w:id="5" w:author="Luciana Eguia" w:date="2020-06-03T15:33:00Z" w:initials="">
    <w:p w14:paraId="000000B1"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Recuerden que se eliminaron dos objetivos muy específicos sobre registro </w:t>
      </w:r>
      <w:proofErr w:type="spellStart"/>
      <w:r>
        <w:rPr>
          <w:rFonts w:ascii="Arial" w:eastAsia="Arial" w:hAnsi="Arial" w:cs="Arial"/>
          <w:color w:val="000000"/>
        </w:rPr>
        <w:t>arqueobotanico</w:t>
      </w:r>
      <w:proofErr w:type="spellEnd"/>
      <w:r>
        <w:rPr>
          <w:rFonts w:ascii="Arial" w:eastAsia="Arial" w:hAnsi="Arial" w:cs="Arial"/>
          <w:color w:val="000000"/>
        </w:rPr>
        <w:t xml:space="preserve"> (ya cumplido) y </w:t>
      </w:r>
      <w:proofErr w:type="spellStart"/>
      <w:r>
        <w:rPr>
          <w:rFonts w:ascii="Arial" w:eastAsia="Arial" w:hAnsi="Arial" w:cs="Arial"/>
          <w:color w:val="000000"/>
        </w:rPr>
        <w:t>paleoambiente</w:t>
      </w:r>
      <w:proofErr w:type="spellEnd"/>
      <w:r>
        <w:rPr>
          <w:rFonts w:ascii="Arial" w:eastAsia="Arial" w:hAnsi="Arial" w:cs="Arial"/>
          <w:color w:val="000000"/>
        </w:rPr>
        <w:t xml:space="preserve"> (imposible por el momento). Si piensan que el objetivo que quedo es muy general, hay que particularizarlo, pero dentro de este mismo. No a</w:t>
      </w:r>
      <w:r>
        <w:rPr>
          <w:rFonts w:ascii="Arial" w:eastAsia="Arial" w:hAnsi="Arial" w:cs="Arial"/>
          <w:color w:val="000000"/>
        </w:rPr>
        <w:t>gregar otro.</w:t>
      </w:r>
    </w:p>
  </w:comment>
  <w:comment w:id="7" w:author="Usuario de Windows" w:date="2020-05-25T13:00:00Z" w:initials="">
    <w:p w14:paraId="000000A2"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ESTE PUEDE CONTINUAR- PERO INCLUIR EN METODOLOGI</w:t>
      </w:r>
      <w:r>
        <w:rPr>
          <w:rFonts w:ascii="Arial" w:eastAsia="Arial" w:hAnsi="Arial" w:cs="Arial"/>
          <w:color w:val="000000"/>
        </w:rPr>
        <w:t>A INCLUIR QUE ES SUSTENTABLE DE FORMA REMOTA</w:t>
      </w:r>
    </w:p>
  </w:comment>
  <w:comment w:id="6" w:author="Carolina Prieto" w:date="2020-06-08T14:30:00Z" w:initials="">
    <w:p w14:paraId="0000009C"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Creo que está demasiado larga la redacción. Buscaría hacer dos oraciones</w:t>
      </w:r>
    </w:p>
  </w:comment>
  <w:comment w:id="10" w:author="Inés" w:date="2020-06-19T00:09:00Z" w:initials="I">
    <w:p w14:paraId="57D5BB4E" w14:textId="6F8FBBF6" w:rsidR="002328F8" w:rsidRDefault="002328F8">
      <w:pPr>
        <w:pStyle w:val="Textocomentario"/>
      </w:pPr>
      <w:r>
        <w:rPr>
          <w:rStyle w:val="Refdecomentario"/>
        </w:rPr>
        <w:annotationRef/>
      </w:r>
      <w:r>
        <w:t xml:space="preserve">Esto lo reforme un poco, para reemplazar al párrafo siguiente, EVALUARLO EN FUNCIÓN DE LA EXTENSIÓN </w:t>
      </w:r>
    </w:p>
  </w:comment>
  <w:comment w:id="15" w:author="Inés" w:date="2020-06-08T19:58:00Z" w:initials="">
    <w:p w14:paraId="000000A3"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Aquí hay que ajustar. Yo lo veo después.</w:t>
      </w:r>
    </w:p>
  </w:comment>
  <w:comment w:id="16" w:author="Inés" w:date="2020-06-08T22:04:00Z" w:initials="">
    <w:p w14:paraId="000000AB"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 creo que en lo que sigue en general habría que encararlo un poco diferente…como trabajo del equipo y luego decir que tal cosa fue objeto de tal tesis…y citar todos los trabajos correspondient</w:t>
      </w:r>
      <w:r>
        <w:rPr>
          <w:rFonts w:ascii="Arial" w:eastAsia="Arial" w:hAnsi="Arial" w:cs="Arial"/>
          <w:color w:val="000000"/>
        </w:rPr>
        <w:t xml:space="preserve">e. Por ejemplo: en yungas se avanzó con el estudio del espacio doméstico y productivo y el análisis de materialidades (citar </w:t>
      </w:r>
      <w:proofErr w:type="spellStart"/>
      <w:r>
        <w:rPr>
          <w:rFonts w:ascii="Arial" w:eastAsia="Arial" w:hAnsi="Arial" w:cs="Arial"/>
          <w:color w:val="000000"/>
        </w:rPr>
        <w:t>Eguía</w:t>
      </w:r>
      <w:proofErr w:type="spellEnd"/>
      <w:r>
        <w:rPr>
          <w:rFonts w:ascii="Arial" w:eastAsia="Arial" w:hAnsi="Arial" w:cs="Arial"/>
          <w:color w:val="000000"/>
        </w:rPr>
        <w:t xml:space="preserve">, </w:t>
      </w:r>
      <w:proofErr w:type="spellStart"/>
      <w:r>
        <w:rPr>
          <w:rFonts w:ascii="Arial" w:eastAsia="Arial" w:hAnsi="Arial" w:cs="Arial"/>
          <w:color w:val="000000"/>
        </w:rPr>
        <w:t>Zuccarelli</w:t>
      </w:r>
      <w:proofErr w:type="spellEnd"/>
      <w:r>
        <w:rPr>
          <w:rFonts w:ascii="Arial" w:eastAsia="Arial" w:hAnsi="Arial" w:cs="Arial"/>
          <w:color w:val="000000"/>
        </w:rPr>
        <w:t xml:space="preserve">, </w:t>
      </w:r>
      <w:proofErr w:type="spellStart"/>
      <w:r>
        <w:rPr>
          <w:rFonts w:ascii="Arial" w:eastAsia="Arial" w:hAnsi="Arial" w:cs="Arial"/>
          <w:color w:val="000000"/>
        </w:rPr>
        <w:t>gerola</w:t>
      </w:r>
      <w:proofErr w:type="spellEnd"/>
      <w:r>
        <w:rPr>
          <w:rFonts w:ascii="Arial" w:eastAsia="Arial" w:hAnsi="Arial" w:cs="Arial"/>
          <w:color w:val="000000"/>
        </w:rPr>
        <w:t>, gordillo et al… y todos los del grupo que publicaron algo al respecto)….. logrando definir tales cosas (</w:t>
      </w:r>
      <w:r>
        <w:rPr>
          <w:rFonts w:ascii="Arial" w:eastAsia="Arial" w:hAnsi="Arial" w:cs="Arial"/>
          <w:color w:val="000000"/>
        </w:rPr>
        <w:t>resultados, breve)….. -como se evidencia en la tesis doctoral de LE 2019)- y la primera sistematización y análisis de la producción lítica para el área que permite caracterizar que son de tal manera según los resultados de la tesis de licenciatura de IG (2</w:t>
      </w:r>
      <w:r>
        <w:rPr>
          <w:rFonts w:ascii="Arial" w:eastAsia="Arial" w:hAnsi="Arial" w:cs="Arial"/>
          <w:color w:val="000000"/>
        </w:rPr>
        <w:t xml:space="preserve">018)….Asimismo en el estudio de este ámbito se </w:t>
      </w:r>
      <w:proofErr w:type="spellStart"/>
      <w:r>
        <w:rPr>
          <w:rFonts w:ascii="Arial" w:eastAsia="Arial" w:hAnsi="Arial" w:cs="Arial"/>
          <w:color w:val="000000"/>
        </w:rPr>
        <w:t>esta</w:t>
      </w:r>
      <w:proofErr w:type="spellEnd"/>
      <w:r>
        <w:rPr>
          <w:rFonts w:ascii="Arial" w:eastAsia="Arial" w:hAnsi="Arial" w:cs="Arial"/>
          <w:color w:val="000000"/>
        </w:rPr>
        <w:t xml:space="preserve"> avanzando en la caracterización y distribución de los morteros múltiples…temática abordada en la tesis de </w:t>
      </w:r>
      <w:proofErr w:type="spellStart"/>
      <w:r>
        <w:rPr>
          <w:rFonts w:ascii="Arial" w:eastAsia="Arial" w:hAnsi="Arial" w:cs="Arial"/>
          <w:color w:val="000000"/>
        </w:rPr>
        <w:t>lic</w:t>
      </w:r>
      <w:proofErr w:type="spellEnd"/>
      <w:r>
        <w:rPr>
          <w:rFonts w:ascii="Arial" w:eastAsia="Arial" w:hAnsi="Arial" w:cs="Arial"/>
          <w:color w:val="000000"/>
        </w:rPr>
        <w:t xml:space="preserve"> de JML en curso.</w:t>
      </w:r>
    </w:p>
    <w:p w14:paraId="000000AC"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SINO QUEDA COMO LA SUMA DE TESIS INDIVIDUALES, LAS QUE YA ESTAN MENCIONADAS E</w:t>
      </w:r>
      <w:r>
        <w:rPr>
          <w:rFonts w:ascii="Arial" w:eastAsia="Arial" w:hAnsi="Arial" w:cs="Arial"/>
          <w:color w:val="000000"/>
        </w:rPr>
        <w:t>N EL INFORME.</w:t>
      </w:r>
    </w:p>
    <w:p w14:paraId="000000AD"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ADEMÁS HAY QUE PONER MNIMOS RESULTADOS.</w:t>
      </w:r>
    </w:p>
    <w:p w14:paraId="000000AE"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HAY QUE CITAR TODOS LOS ANTECEDENTES DEL EQUIPO, AL MENOS LOS QUE ESTAN PUBLICADOS, como en los dos párrafos </w:t>
      </w:r>
      <w:proofErr w:type="spellStart"/>
      <w:r>
        <w:rPr>
          <w:rFonts w:ascii="Arial" w:eastAsia="Arial" w:hAnsi="Arial" w:cs="Arial"/>
          <w:color w:val="000000"/>
        </w:rPr>
        <w:t>anteriors</w:t>
      </w:r>
      <w:proofErr w:type="spellEnd"/>
      <w:r>
        <w:rPr>
          <w:rFonts w:ascii="Arial" w:eastAsia="Arial" w:hAnsi="Arial" w:cs="Arial"/>
          <w:color w:val="000000"/>
        </w:rPr>
        <w:t xml:space="preserve"> que si bien hay que ajustar muestran resultados concretos..</w:t>
      </w:r>
    </w:p>
  </w:comment>
  <w:comment w:id="18" w:author="Inés" w:date="2020-06-08T19:56:00Z" w:initials="">
    <w:p w14:paraId="000000AF"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color w:val="000000"/>
        </w:rPr>
        <w:t>Aca</w:t>
      </w:r>
      <w:proofErr w:type="spellEnd"/>
      <w:r>
        <w:rPr>
          <w:rFonts w:ascii="Arial" w:eastAsia="Arial" w:hAnsi="Arial" w:cs="Arial"/>
          <w:color w:val="000000"/>
        </w:rPr>
        <w:t xml:space="preserve"> también hay mortero</w:t>
      </w:r>
      <w:r>
        <w:rPr>
          <w:rFonts w:ascii="Arial" w:eastAsia="Arial" w:hAnsi="Arial" w:cs="Arial"/>
          <w:color w:val="000000"/>
        </w:rPr>
        <w:t>s y algunos sitios con arquitectura de distintos momentos</w:t>
      </w:r>
    </w:p>
  </w:comment>
  <w:comment w:id="19" w:author="Carolina Prieto" w:date="2020-06-12T11:32:00Z" w:initials="">
    <w:p w14:paraId="0000009A"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esto </w:t>
      </w:r>
      <w:proofErr w:type="spellStart"/>
      <w:r>
        <w:rPr>
          <w:rFonts w:ascii="Arial" w:eastAsia="Arial" w:hAnsi="Arial" w:cs="Arial"/>
          <w:color w:val="000000"/>
        </w:rPr>
        <w:t>seria</w:t>
      </w:r>
      <w:proofErr w:type="spellEnd"/>
      <w:r>
        <w:rPr>
          <w:rFonts w:ascii="Arial" w:eastAsia="Arial" w:hAnsi="Arial" w:cs="Arial"/>
          <w:color w:val="000000"/>
        </w:rPr>
        <w:t xml:space="preserve"> lo de abajo más resumido. </w:t>
      </w:r>
      <w:proofErr w:type="spellStart"/>
      <w:r>
        <w:rPr>
          <w:rFonts w:ascii="Arial" w:eastAsia="Arial" w:hAnsi="Arial" w:cs="Arial"/>
          <w:color w:val="000000"/>
        </w:rPr>
        <w:t>Ine</w:t>
      </w:r>
      <w:proofErr w:type="spellEnd"/>
      <w:r>
        <w:rPr>
          <w:rFonts w:ascii="Arial" w:eastAsia="Arial" w:hAnsi="Arial" w:cs="Arial"/>
          <w:color w:val="000000"/>
        </w:rPr>
        <w:t xml:space="preserve"> no </w:t>
      </w:r>
      <w:proofErr w:type="spellStart"/>
      <w:r>
        <w:rPr>
          <w:rFonts w:ascii="Arial" w:eastAsia="Arial" w:hAnsi="Arial" w:cs="Arial"/>
          <w:color w:val="000000"/>
        </w:rPr>
        <w:t>se</w:t>
      </w:r>
      <w:proofErr w:type="spellEnd"/>
      <w:r>
        <w:rPr>
          <w:rFonts w:ascii="Arial" w:eastAsia="Arial" w:hAnsi="Arial" w:cs="Arial"/>
          <w:color w:val="000000"/>
        </w:rPr>
        <w:t xml:space="preserve"> qué análisis te parece adecuado agregar. no </w:t>
      </w:r>
      <w:proofErr w:type="spellStart"/>
      <w:r>
        <w:rPr>
          <w:rFonts w:ascii="Arial" w:eastAsia="Arial" w:hAnsi="Arial" w:cs="Arial"/>
          <w:color w:val="000000"/>
        </w:rPr>
        <w:t>se</w:t>
      </w:r>
      <w:proofErr w:type="spellEnd"/>
      <w:r>
        <w:rPr>
          <w:rFonts w:ascii="Arial" w:eastAsia="Arial" w:hAnsi="Arial" w:cs="Arial"/>
          <w:color w:val="000000"/>
        </w:rPr>
        <w:t xml:space="preserve"> en qué textos pensabas cuando agregaste las citas o si era un recordatorio simplemente.</w:t>
      </w:r>
    </w:p>
  </w:comment>
  <w:comment w:id="21" w:author="Inés" w:date="2020-06-08T22:05:00Z" w:initials="">
    <w:p w14:paraId="000000A5"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Hay que resumir y poner breves resultados, x </w:t>
      </w:r>
      <w:proofErr w:type="spellStart"/>
      <w:r>
        <w:rPr>
          <w:rFonts w:ascii="Arial" w:eastAsia="Arial" w:hAnsi="Arial" w:cs="Arial"/>
          <w:color w:val="000000"/>
        </w:rPr>
        <w:t>ej</w:t>
      </w:r>
      <w:proofErr w:type="spellEnd"/>
      <w:r>
        <w:rPr>
          <w:rFonts w:ascii="Arial" w:eastAsia="Arial" w:hAnsi="Arial" w:cs="Arial"/>
          <w:color w:val="000000"/>
        </w:rPr>
        <w:t>, a partir de estos análisis se sosti</w:t>
      </w:r>
      <w:r>
        <w:rPr>
          <w:rFonts w:ascii="Arial" w:eastAsia="Arial" w:hAnsi="Arial" w:cs="Arial"/>
          <w:color w:val="000000"/>
        </w:rPr>
        <w:t>ene la idea de destrucción intencional ritual…. O el tal dieta o la construcción de la persona en relación a lugares, espacios, jerarquías o lo que sea (estoy poniendo lo que se me ocurre….).</w:t>
      </w:r>
    </w:p>
    <w:p w14:paraId="000000A6"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Esto lo hacemos Caro y yo.</w:t>
      </w:r>
    </w:p>
    <w:p w14:paraId="000000A7"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Hay que citar.</w:t>
      </w:r>
    </w:p>
  </w:comment>
  <w:comment w:id="20" w:author="Carolina Prieto" w:date="2020-06-12T11:32:00Z" w:initials="">
    <w:p w14:paraId="0000009B"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esto </w:t>
      </w:r>
      <w:proofErr w:type="spellStart"/>
      <w:r>
        <w:rPr>
          <w:rFonts w:ascii="Arial" w:eastAsia="Arial" w:hAnsi="Arial" w:cs="Arial"/>
          <w:color w:val="000000"/>
        </w:rPr>
        <w:t>seria</w:t>
      </w:r>
      <w:proofErr w:type="spellEnd"/>
      <w:r>
        <w:rPr>
          <w:rFonts w:ascii="Arial" w:eastAsia="Arial" w:hAnsi="Arial" w:cs="Arial"/>
          <w:color w:val="000000"/>
        </w:rPr>
        <w:t xml:space="preserve"> lo de abajo más resumido. </w:t>
      </w:r>
      <w:proofErr w:type="spellStart"/>
      <w:r>
        <w:rPr>
          <w:rFonts w:ascii="Arial" w:eastAsia="Arial" w:hAnsi="Arial" w:cs="Arial"/>
          <w:color w:val="000000"/>
        </w:rPr>
        <w:t>Ine</w:t>
      </w:r>
      <w:proofErr w:type="spellEnd"/>
      <w:r>
        <w:rPr>
          <w:rFonts w:ascii="Arial" w:eastAsia="Arial" w:hAnsi="Arial" w:cs="Arial"/>
          <w:color w:val="000000"/>
        </w:rPr>
        <w:t xml:space="preserve"> no </w:t>
      </w:r>
      <w:proofErr w:type="spellStart"/>
      <w:r>
        <w:rPr>
          <w:rFonts w:ascii="Arial" w:eastAsia="Arial" w:hAnsi="Arial" w:cs="Arial"/>
          <w:color w:val="000000"/>
        </w:rPr>
        <w:t>se</w:t>
      </w:r>
      <w:proofErr w:type="spellEnd"/>
      <w:r>
        <w:rPr>
          <w:rFonts w:ascii="Arial" w:eastAsia="Arial" w:hAnsi="Arial" w:cs="Arial"/>
          <w:color w:val="000000"/>
        </w:rPr>
        <w:t xml:space="preserve"> qué análisis te parece adec</w:t>
      </w:r>
      <w:r>
        <w:rPr>
          <w:rFonts w:ascii="Arial" w:eastAsia="Arial" w:hAnsi="Arial" w:cs="Arial"/>
          <w:color w:val="000000"/>
        </w:rPr>
        <w:t xml:space="preserve">uado agregar. no </w:t>
      </w:r>
      <w:proofErr w:type="spellStart"/>
      <w:r>
        <w:rPr>
          <w:rFonts w:ascii="Arial" w:eastAsia="Arial" w:hAnsi="Arial" w:cs="Arial"/>
          <w:color w:val="000000"/>
        </w:rPr>
        <w:t>se</w:t>
      </w:r>
      <w:proofErr w:type="spellEnd"/>
      <w:r>
        <w:rPr>
          <w:rFonts w:ascii="Arial" w:eastAsia="Arial" w:hAnsi="Arial" w:cs="Arial"/>
          <w:color w:val="000000"/>
        </w:rPr>
        <w:t xml:space="preserve"> en qué textos pensabas cuando agregaste las citas o si era un recordatorio simplemente.</w:t>
      </w:r>
    </w:p>
  </w:comment>
  <w:comment w:id="22" w:author="Inés" w:date="2020-06-08T22:05:00Z" w:initials="">
    <w:p w14:paraId="000000A8"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Hay que resumir y poner breves resultados, x </w:t>
      </w:r>
      <w:proofErr w:type="spellStart"/>
      <w:r>
        <w:rPr>
          <w:rFonts w:ascii="Arial" w:eastAsia="Arial" w:hAnsi="Arial" w:cs="Arial"/>
          <w:color w:val="000000"/>
        </w:rPr>
        <w:t>ej</w:t>
      </w:r>
      <w:proofErr w:type="spellEnd"/>
      <w:r>
        <w:rPr>
          <w:rFonts w:ascii="Arial" w:eastAsia="Arial" w:hAnsi="Arial" w:cs="Arial"/>
          <w:color w:val="000000"/>
        </w:rPr>
        <w:t>, a partir de estos análisis se sostiene la idea de destrucción intencional ritual…. O el tal dieta o la construcción de la persona en relación a lugares, espacios, jerarquías o lo que sea (estoy poniendo lo q</w:t>
      </w:r>
      <w:r>
        <w:rPr>
          <w:rFonts w:ascii="Arial" w:eastAsia="Arial" w:hAnsi="Arial" w:cs="Arial"/>
          <w:color w:val="000000"/>
        </w:rPr>
        <w:t>ue se me ocurre….).</w:t>
      </w:r>
    </w:p>
    <w:p w14:paraId="000000A9"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Esto lo hacemos Caro y yo.</w:t>
      </w:r>
    </w:p>
    <w:p w14:paraId="000000AA" w14:textId="77777777" w:rsidR="009D11EE" w:rsidRDefault="00B5013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Hay que citar.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99" w15:done="0"/>
  <w15:commentEx w15:paraId="000000B0" w15:done="0"/>
  <w15:commentEx w15:paraId="000000B1" w15:paraIdParent="000000B0" w15:done="0"/>
  <w15:commentEx w15:paraId="000000A2" w15:done="0"/>
  <w15:commentEx w15:paraId="0000009C" w15:done="0"/>
  <w15:commentEx w15:paraId="57D5BB4E" w15:done="0"/>
  <w15:commentEx w15:paraId="000000A3" w15:done="0"/>
  <w15:commentEx w15:paraId="000000AE" w15:done="0"/>
  <w15:commentEx w15:paraId="000000AF" w15:done="0"/>
  <w15:commentEx w15:paraId="0000009A" w15:done="0"/>
  <w15:commentEx w15:paraId="000000A7" w15:done="0"/>
  <w15:commentEx w15:paraId="0000009B" w15:done="0"/>
  <w15:commentEx w15:paraId="000000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77C1E"/>
    <w:multiLevelType w:val="multilevel"/>
    <w:tmpl w:val="B2B695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2346874"/>
    <w:multiLevelType w:val="hybridMultilevel"/>
    <w:tmpl w:val="337EF9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84A3437"/>
    <w:multiLevelType w:val="multilevel"/>
    <w:tmpl w:val="C7629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és">
    <w15:presenceInfo w15:providerId="Windows Live" w15:userId="9a82b9a51fe203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EE"/>
    <w:rsid w:val="00020F91"/>
    <w:rsid w:val="00146510"/>
    <w:rsid w:val="002328F8"/>
    <w:rsid w:val="00412E4B"/>
    <w:rsid w:val="0062259D"/>
    <w:rsid w:val="007C5DBD"/>
    <w:rsid w:val="007F7AEB"/>
    <w:rsid w:val="009D11EE"/>
    <w:rsid w:val="00AA5436"/>
    <w:rsid w:val="00B50139"/>
    <w:rsid w:val="00B61CB0"/>
    <w:rsid w:val="00D867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F56E0B-0FDD-428A-8832-890CC20B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styleId="Refdecomentario">
    <w:name w:val="annotation reference"/>
    <w:uiPriority w:val="99"/>
    <w:rsid w:val="0054511E"/>
    <w:rPr>
      <w:sz w:val="16"/>
      <w:szCs w:val="16"/>
    </w:rPr>
  </w:style>
  <w:style w:type="paragraph" w:styleId="Textocomentario">
    <w:name w:val="annotation text"/>
    <w:basedOn w:val="Normal"/>
    <w:link w:val="TextocomentarioCar"/>
    <w:rsid w:val="0054511E"/>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rsid w:val="0054511E"/>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5451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511E"/>
    <w:rPr>
      <w:rFonts w:ascii="Segoe UI" w:hAnsi="Segoe UI" w:cs="Segoe UI"/>
      <w:sz w:val="18"/>
      <w:szCs w:val="18"/>
    </w:rPr>
  </w:style>
  <w:style w:type="paragraph" w:styleId="Prrafodelista">
    <w:name w:val="List Paragraph"/>
    <w:basedOn w:val="Normal"/>
    <w:uiPriority w:val="34"/>
    <w:qFormat/>
    <w:rsid w:val="0054511E"/>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paragraph" w:styleId="Asuntodelcomentario">
    <w:name w:val="annotation subject"/>
    <w:basedOn w:val="Textocomentario"/>
    <w:next w:val="Textocomentario"/>
    <w:link w:val="AsuntodelcomentarioCar"/>
    <w:uiPriority w:val="99"/>
    <w:semiHidden/>
    <w:unhideWhenUsed/>
    <w:rsid w:val="00BE1BE6"/>
    <w:pPr>
      <w:spacing w:after="160"/>
    </w:pPr>
    <w:rPr>
      <w:rFonts w:ascii="Calibri" w:eastAsia="Calibri" w:hAnsi="Calibri" w:cs="Calibri"/>
      <w:b/>
      <w:bCs/>
      <w:lang w:val="es-AR" w:eastAsia="es-MX"/>
    </w:rPr>
  </w:style>
  <w:style w:type="character" w:customStyle="1" w:styleId="AsuntodelcomentarioCar">
    <w:name w:val="Asunto del comentario Car"/>
    <w:basedOn w:val="TextocomentarioCar"/>
    <w:link w:val="Asuntodelcomentario"/>
    <w:uiPriority w:val="99"/>
    <w:semiHidden/>
    <w:rsid w:val="00BE1BE6"/>
    <w:rPr>
      <w:rFonts w:ascii="Times New Roman" w:eastAsia="Times New Roman" w:hAnsi="Times New Roman" w:cs="Times New Roman"/>
      <w:b/>
      <w:bCs/>
      <w:sz w:val="20"/>
      <w:szCs w:val="20"/>
      <w:lang w:val="es-ES" w:eastAsia="es-ES"/>
    </w:r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o5qY9wYcdkATiNjmJCg7FwmOQ==">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4710</Words>
  <Characters>25909</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Inés</cp:lastModifiedBy>
  <cp:revision>3</cp:revision>
  <dcterms:created xsi:type="dcterms:W3CDTF">2020-06-19T03:19:00Z</dcterms:created>
  <dcterms:modified xsi:type="dcterms:W3CDTF">2020-06-19T03:24:00Z</dcterms:modified>
</cp:coreProperties>
</file>